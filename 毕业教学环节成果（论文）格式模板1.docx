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center" w:pos="4819"/>
          <w:tab w:val="left" w:pos="7755"/>
        </w:tabs>
        <w:spacing w:before="100" w:beforeAutospacing="1" w:line="400" w:lineRule="exact"/>
        <w:rPr>
          <w:rFonts w:ascii="华文行楷" w:hAnsi="宋体" w:eastAsia="华文行楷"/>
          <w:b/>
          <w:sz w:val="44"/>
          <w:szCs w:val="44"/>
        </w:rPr>
      </w:pPr>
    </w:p>
    <w:p>
      <w:pPr>
        <w:tabs>
          <w:tab w:val="center" w:pos="4819"/>
          <w:tab w:val="left" w:pos="7755"/>
        </w:tabs>
        <w:spacing w:before="100" w:beforeAutospacing="1" w:line="400" w:lineRule="exact"/>
        <w:rPr>
          <w:rFonts w:ascii="华文行楷" w:hAnsi="宋体" w:eastAsia="华文行楷"/>
          <w:b/>
          <w:sz w:val="44"/>
          <w:szCs w:val="44"/>
        </w:rPr>
      </w:pPr>
      <w:r>
        <w:rPr>
          <w:rFonts w:hint="eastAsia" w:ascii="华文行楷" w:hAnsi="宋体" w:eastAsia="华文行楷"/>
          <w:b/>
          <w:sz w:val="44"/>
          <w:szCs w:val="4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-180975</wp:posOffset>
            </wp:positionH>
            <wp:positionV relativeFrom="paragraph">
              <wp:posOffset>397510</wp:posOffset>
            </wp:positionV>
            <wp:extent cx="1257300" cy="1221105"/>
            <wp:effectExtent l="0" t="0" r="0" b="0"/>
            <wp:wrapSquare wrapText="bothSides"/>
            <wp:docPr id="2" name="图片 14" descr="学院LOGO 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4" descr="学院LOGO 小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221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tabs>
          <w:tab w:val="center" w:pos="4819"/>
          <w:tab w:val="left" w:pos="7755"/>
        </w:tabs>
        <w:spacing w:before="100" w:beforeAutospacing="1" w:line="400" w:lineRule="exact"/>
        <w:rPr>
          <w:rFonts w:ascii="华文行楷" w:hAnsi="宋体" w:eastAsia="华文行楷"/>
          <w:b/>
          <w:sz w:val="44"/>
          <w:szCs w:val="44"/>
        </w:rPr>
      </w:pPr>
      <w:r>
        <w:rPr>
          <w:rFonts w:hint="eastAsia" w:ascii="华文行楷" w:hAnsi="宋体" w:eastAsia="华文行楷"/>
          <w:b/>
          <w:sz w:val="44"/>
          <w:szCs w:val="44"/>
        </w:rPr>
        <w:t>金  华  职  业  技  术  学  院</w:t>
      </w:r>
    </w:p>
    <w:p>
      <w:pPr>
        <w:tabs>
          <w:tab w:val="center" w:pos="4819"/>
          <w:tab w:val="left" w:pos="7755"/>
        </w:tabs>
        <w:spacing w:before="100" w:beforeAutospacing="1" w:line="400" w:lineRule="exact"/>
        <w:rPr>
          <w:rFonts w:ascii="黑体" w:hAnsi="宋体" w:eastAsia="黑体"/>
          <w:b/>
          <w:sz w:val="32"/>
          <w:szCs w:val="32"/>
        </w:rPr>
      </w:pPr>
      <w:r>
        <w:rPr>
          <w:rFonts w:hint="eastAsia" w:ascii="黑体" w:hAnsi="宋体" w:eastAsia="黑体"/>
          <w:b/>
          <w:sz w:val="32"/>
          <w:szCs w:val="32"/>
        </w:rPr>
        <w:t>J I N H U A   P O L Y T E C H N I C</w:t>
      </w:r>
    </w:p>
    <w:p>
      <w:pPr>
        <w:tabs>
          <w:tab w:val="center" w:pos="4819"/>
          <w:tab w:val="left" w:pos="7755"/>
        </w:tabs>
        <w:spacing w:before="100" w:beforeAutospacing="1"/>
        <w:jc w:val="center"/>
        <w:rPr>
          <w:rFonts w:ascii="黑体" w:hAnsi="宋体" w:eastAsia="黑体"/>
          <w:b/>
          <w:sz w:val="32"/>
          <w:szCs w:val="32"/>
        </w:rPr>
      </w:pPr>
    </w:p>
    <w:p>
      <w:pPr>
        <w:jc w:val="center"/>
        <w:rPr>
          <w:rFonts w:eastAsia="黑体"/>
          <w:b/>
          <w:sz w:val="72"/>
          <w:szCs w:val="72"/>
        </w:rPr>
      </w:pPr>
      <w:r>
        <w:rPr>
          <w:rFonts w:hint="eastAsia" w:eastAsia="黑体"/>
          <w:b/>
          <w:sz w:val="72"/>
          <w:szCs w:val="72"/>
        </w:rPr>
        <w:t>毕业教学环节成果</w:t>
      </w:r>
    </w:p>
    <w:p>
      <w:pPr>
        <w:jc w:val="center"/>
        <w:rPr>
          <w:sz w:val="52"/>
          <w:szCs w:val="52"/>
        </w:rPr>
      </w:pPr>
      <w:r>
        <w:rPr>
          <w:rFonts w:hint="eastAsia" w:eastAsia="黑体"/>
          <w:sz w:val="52"/>
          <w:szCs w:val="52"/>
        </w:rPr>
        <w:t xml:space="preserve"> （2018届）</w:t>
      </w:r>
    </w:p>
    <w:p>
      <w:pPr>
        <w:spacing w:line="360" w:lineRule="auto"/>
        <w:rPr>
          <w:sz w:val="72"/>
          <w:szCs w:val="72"/>
        </w:rPr>
      </w:pPr>
      <w:r>
        <w:rPr>
          <w:rFonts w:hint="eastAsia"/>
          <w:sz w:val="72"/>
          <w:szCs w:val="72"/>
        </w:rPr>
        <w:t xml:space="preserve"> </w:t>
      </w: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  <w:ind w:firstLine="1600" w:firstLineChars="500"/>
        <w:rPr>
          <w:sz w:val="32"/>
          <w:szCs w:val="28"/>
          <w:u w:val="single"/>
        </w:rPr>
      </w:pPr>
      <w:r>
        <w:rPr>
          <w:rFonts w:hint="eastAsia"/>
          <w:sz w:val="32"/>
          <w:szCs w:val="28"/>
        </w:rPr>
        <w:t>题    目</w:t>
      </w:r>
      <w:r>
        <w:rPr>
          <w:rFonts w:hint="eastAsia"/>
          <w:sz w:val="32"/>
          <w:szCs w:val="28"/>
          <w:u w:val="single"/>
        </w:rPr>
        <w:t xml:space="preserve"> </w:t>
      </w:r>
      <w:r>
        <w:rPr>
          <w:rFonts w:hint="eastAsia"/>
          <w:sz w:val="32"/>
          <w:szCs w:val="28"/>
          <w:u w:val="single"/>
          <w:lang w:val="en-US" w:eastAsia="zh-CN"/>
        </w:rPr>
        <w:t xml:space="preserve"> 博客网站设计        </w:t>
      </w:r>
      <w:r>
        <w:rPr>
          <w:rFonts w:hint="eastAsia"/>
          <w:sz w:val="32"/>
          <w:szCs w:val="28"/>
          <w:u w:val="single"/>
        </w:rPr>
        <w:t xml:space="preserve">       </w:t>
      </w:r>
    </w:p>
    <w:p>
      <w:pPr>
        <w:spacing w:line="360" w:lineRule="auto"/>
        <w:ind w:firstLine="1600" w:firstLineChars="500"/>
        <w:rPr>
          <w:sz w:val="32"/>
          <w:szCs w:val="28"/>
          <w:u w:val="single"/>
        </w:rPr>
      </w:pPr>
      <w:r>
        <w:rPr>
          <w:rFonts w:hint="eastAsia"/>
          <w:sz w:val="32"/>
          <w:szCs w:val="28"/>
        </w:rPr>
        <w:t>学    院</w:t>
      </w:r>
      <w:r>
        <w:rPr>
          <w:rFonts w:hint="eastAsia"/>
          <w:sz w:val="32"/>
          <w:szCs w:val="28"/>
          <w:u w:val="single"/>
        </w:rPr>
        <w:t xml:space="preserve">  信息工程学院               </w:t>
      </w:r>
    </w:p>
    <w:p>
      <w:pPr>
        <w:spacing w:line="360" w:lineRule="auto"/>
        <w:ind w:firstLine="1600" w:firstLineChars="500"/>
        <w:rPr>
          <w:sz w:val="32"/>
          <w:szCs w:val="28"/>
          <w:u w:val="single"/>
        </w:rPr>
      </w:pPr>
      <w:r>
        <w:rPr>
          <w:rFonts w:hint="eastAsia"/>
          <w:sz w:val="32"/>
          <w:szCs w:val="28"/>
        </w:rPr>
        <w:t>专    业</w:t>
      </w:r>
      <w:r>
        <w:rPr>
          <w:rFonts w:hint="eastAsia"/>
          <w:sz w:val="32"/>
          <w:szCs w:val="28"/>
          <w:u w:val="single"/>
        </w:rPr>
        <w:t xml:space="preserve">  </w:t>
      </w:r>
      <w:r>
        <w:rPr>
          <w:rFonts w:hint="eastAsia"/>
          <w:sz w:val="32"/>
          <w:szCs w:val="28"/>
          <w:u w:val="single"/>
          <w:lang w:val="en-US" w:eastAsia="zh-CN"/>
        </w:rPr>
        <w:t>物联网应用技术</w:t>
      </w:r>
      <w:r>
        <w:rPr>
          <w:rFonts w:hint="eastAsia"/>
          <w:sz w:val="32"/>
          <w:szCs w:val="28"/>
          <w:u w:val="single"/>
        </w:rPr>
        <w:t xml:space="preserve">             </w:t>
      </w:r>
    </w:p>
    <w:p>
      <w:pPr>
        <w:spacing w:line="360" w:lineRule="auto"/>
        <w:ind w:firstLine="1600" w:firstLineChars="500"/>
        <w:rPr>
          <w:sz w:val="32"/>
          <w:szCs w:val="28"/>
          <w:u w:val="single"/>
        </w:rPr>
      </w:pPr>
      <w:r>
        <w:rPr>
          <w:rFonts w:hint="eastAsia"/>
          <w:sz w:val="32"/>
          <w:szCs w:val="28"/>
        </w:rPr>
        <w:t>班    级</w:t>
      </w:r>
      <w:r>
        <w:rPr>
          <w:rFonts w:hint="eastAsia"/>
          <w:sz w:val="32"/>
          <w:szCs w:val="28"/>
          <w:u w:val="single"/>
        </w:rPr>
        <w:t xml:space="preserve">  </w:t>
      </w:r>
      <w:r>
        <w:rPr>
          <w:rFonts w:hint="eastAsia"/>
          <w:sz w:val="32"/>
          <w:szCs w:val="28"/>
          <w:u w:val="single"/>
          <w:lang w:val="en-US" w:eastAsia="zh-CN"/>
        </w:rPr>
        <w:t>物联网213</w:t>
      </w:r>
      <w:r>
        <w:rPr>
          <w:rFonts w:hint="eastAsia"/>
          <w:sz w:val="32"/>
          <w:szCs w:val="28"/>
          <w:u w:val="single"/>
        </w:rPr>
        <w:t xml:space="preserve">               </w:t>
      </w:r>
      <w:r>
        <w:rPr>
          <w:rFonts w:hint="eastAsia"/>
          <w:sz w:val="32"/>
          <w:szCs w:val="28"/>
          <w:u w:val="single"/>
          <w:lang w:val="en-US" w:eastAsia="zh-CN"/>
        </w:rPr>
        <w:t xml:space="preserve"> </w:t>
      </w:r>
      <w:r>
        <w:rPr>
          <w:rFonts w:hint="eastAsia"/>
          <w:sz w:val="32"/>
          <w:szCs w:val="28"/>
          <w:u w:val="single"/>
        </w:rPr>
        <w:t xml:space="preserve">  </w:t>
      </w:r>
    </w:p>
    <w:p>
      <w:pPr>
        <w:spacing w:line="360" w:lineRule="auto"/>
        <w:ind w:firstLine="1600" w:firstLineChars="500"/>
        <w:rPr>
          <w:sz w:val="32"/>
          <w:szCs w:val="28"/>
          <w:u w:val="single"/>
        </w:rPr>
      </w:pPr>
      <w:r>
        <w:rPr>
          <w:rFonts w:hint="eastAsia"/>
          <w:sz w:val="32"/>
          <w:szCs w:val="28"/>
        </w:rPr>
        <w:t>学    号</w:t>
      </w:r>
      <w:r>
        <w:rPr>
          <w:rFonts w:hint="eastAsia"/>
          <w:sz w:val="32"/>
          <w:szCs w:val="28"/>
          <w:u w:val="single"/>
        </w:rPr>
        <w:t xml:space="preserve">  20</w:t>
      </w:r>
      <w:r>
        <w:rPr>
          <w:rFonts w:hint="eastAsia"/>
          <w:sz w:val="32"/>
          <w:szCs w:val="28"/>
          <w:u w:val="single"/>
          <w:lang w:val="en-US" w:eastAsia="zh-CN"/>
        </w:rPr>
        <w:t xml:space="preserve">2120201590095           </w:t>
      </w:r>
      <w:r>
        <w:rPr>
          <w:rFonts w:hint="eastAsia"/>
          <w:sz w:val="32"/>
          <w:szCs w:val="28"/>
          <w:u w:val="single"/>
        </w:rPr>
        <w:t xml:space="preserve"> </w:t>
      </w:r>
    </w:p>
    <w:p>
      <w:pPr>
        <w:spacing w:line="360" w:lineRule="auto"/>
        <w:ind w:firstLine="1600" w:firstLineChars="500"/>
        <w:rPr>
          <w:sz w:val="32"/>
          <w:szCs w:val="28"/>
          <w:u w:val="single"/>
        </w:rPr>
      </w:pPr>
      <w:r>
        <w:rPr>
          <w:rFonts w:hint="eastAsia"/>
          <w:sz w:val="32"/>
          <w:szCs w:val="28"/>
        </w:rPr>
        <w:t>姓    名</w:t>
      </w:r>
      <w:r>
        <w:rPr>
          <w:rFonts w:hint="eastAsia"/>
          <w:sz w:val="32"/>
          <w:szCs w:val="28"/>
          <w:u w:val="single"/>
        </w:rPr>
        <w:t xml:space="preserve">  郭</w:t>
      </w:r>
      <w:r>
        <w:rPr>
          <w:rFonts w:hint="eastAsia"/>
          <w:sz w:val="32"/>
          <w:szCs w:val="28"/>
          <w:u w:val="single"/>
          <w:lang w:val="en-US" w:eastAsia="zh-CN"/>
        </w:rPr>
        <w:t>裕晨</w:t>
      </w:r>
      <w:r>
        <w:rPr>
          <w:rFonts w:hint="eastAsia"/>
          <w:sz w:val="32"/>
          <w:szCs w:val="28"/>
          <w:u w:val="single"/>
        </w:rPr>
        <w:t xml:space="preserve">                     </w:t>
      </w:r>
    </w:p>
    <w:p>
      <w:pPr>
        <w:spacing w:line="360" w:lineRule="auto"/>
        <w:ind w:firstLine="1600" w:firstLineChars="500"/>
        <w:rPr>
          <w:sz w:val="28"/>
          <w:szCs w:val="28"/>
          <w:u w:val="single"/>
        </w:rPr>
      </w:pPr>
      <w:r>
        <w:rPr>
          <w:rFonts w:hint="eastAsia"/>
          <w:sz w:val="32"/>
          <w:szCs w:val="28"/>
        </w:rPr>
        <w:t>指导教师</w:t>
      </w:r>
      <w:r>
        <w:rPr>
          <w:rFonts w:hint="eastAsia"/>
          <w:sz w:val="32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 xml:space="preserve">  </w:t>
      </w:r>
      <w:r>
        <w:rPr>
          <w:rFonts w:hint="eastAsia"/>
          <w:sz w:val="28"/>
          <w:szCs w:val="28"/>
          <w:u w:val="single"/>
          <w:lang w:val="en-US" w:eastAsia="zh-CN"/>
        </w:rPr>
        <w:t>卢航远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 xml:space="preserve">   </w:t>
      </w:r>
      <w:r>
        <w:rPr>
          <w:rFonts w:hint="eastAsia"/>
          <w:sz w:val="28"/>
          <w:szCs w:val="28"/>
          <w:u w:val="single"/>
        </w:rPr>
        <w:t xml:space="preserve">                    </w:t>
      </w:r>
    </w:p>
    <w:p>
      <w:pPr>
        <w:spacing w:line="360" w:lineRule="auto"/>
        <w:rPr>
          <w:sz w:val="28"/>
          <w:szCs w:val="28"/>
        </w:rPr>
      </w:pPr>
    </w:p>
    <w:p>
      <w:pPr>
        <w:spacing w:line="360" w:lineRule="auto"/>
        <w:rPr>
          <w:sz w:val="28"/>
          <w:szCs w:val="28"/>
        </w:rPr>
      </w:pPr>
    </w:p>
    <w:p>
      <w:pPr>
        <w:spacing w:line="360" w:lineRule="auto"/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ind w:firstLine="3360" w:firstLineChars="1050"/>
        <w:rPr>
          <w:sz w:val="32"/>
          <w:szCs w:val="28"/>
        </w:rPr>
      </w:pPr>
      <w:r>
        <w:rPr>
          <w:rFonts w:hint="eastAsia"/>
          <w:sz w:val="32"/>
          <w:szCs w:val="28"/>
        </w:rPr>
        <w:t>20</w:t>
      </w:r>
      <w:r>
        <w:rPr>
          <w:rFonts w:hint="eastAsia"/>
          <w:sz w:val="32"/>
          <w:szCs w:val="28"/>
          <w:lang w:val="en-US" w:eastAsia="zh-CN"/>
        </w:rPr>
        <w:t>24</w:t>
      </w:r>
      <w:r>
        <w:rPr>
          <w:rFonts w:hint="eastAsia"/>
          <w:sz w:val="32"/>
          <w:szCs w:val="28"/>
        </w:rPr>
        <w:t>年 5月 20日</w:t>
      </w:r>
    </w:p>
    <w:p>
      <w:pPr>
        <w:jc w:val="center"/>
        <w:rPr>
          <w:rFonts w:ascii="宋体" w:hAnsi="宋体"/>
          <w:b/>
          <w:bCs/>
          <w:sz w:val="32"/>
          <w:szCs w:val="32"/>
        </w:rPr>
      </w:pPr>
    </w:p>
    <w:p>
      <w:pPr>
        <w:jc w:val="center"/>
        <w:rPr>
          <w:rFonts w:ascii="宋体" w:hAnsi="宋体"/>
          <w:b/>
          <w:bCs/>
          <w:sz w:val="32"/>
          <w:szCs w:val="32"/>
        </w:rPr>
      </w:pPr>
    </w:p>
    <w:p>
      <w:pPr>
        <w:jc w:val="center"/>
        <w:rPr>
          <w:rFonts w:ascii="宋体" w:hAnsi="宋体"/>
          <w:b/>
          <w:bCs/>
          <w:sz w:val="32"/>
          <w:szCs w:val="32"/>
        </w:rPr>
      </w:pPr>
      <w:r>
        <w:rPr>
          <w:rFonts w:hint="eastAsia" w:ascii="宋体" w:hAnsi="宋体"/>
          <w:bCs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4914900</wp:posOffset>
                </wp:positionH>
                <wp:positionV relativeFrom="paragraph">
                  <wp:posOffset>-297180</wp:posOffset>
                </wp:positionV>
                <wp:extent cx="800100" cy="495300"/>
                <wp:effectExtent l="4445" t="4445" r="14605" b="14605"/>
                <wp:wrapNone/>
                <wp:docPr id="1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理工类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7" o:spid="_x0000_s1026" o:spt="202" type="#_x0000_t202" style="position:absolute;left:0pt;margin-left:387pt;margin-top:-23.4pt;height:39pt;width:63pt;z-index:251659264;mso-width-relative:page;mso-height-relative:page;" fillcolor="#FFFFFF" filled="t" stroked="t" coordsize="21600,21600" o:gfxdata="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3CKCM9oAAAAKAQAADwAAAAAA&#10;AAABACAAAAAiAAAAZHJzL2Rvd25yZXYueG1sUEsBAhQAFAAAAAgAh07iQOjVIs4RAgAAQwQAAA4A&#10;AAAAAAAAAQAgAAAAKQEAAGRycy9lMm9Eb2MueG1sUEsFBgAAAAAGAAYAWQEAAKwFAAAAAA==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</w:rPr>
                        <w:t>理工类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宋体" w:hAnsi="宋体"/>
          <w:b/>
          <w:bCs/>
          <w:sz w:val="32"/>
          <w:szCs w:val="32"/>
        </w:rPr>
        <w:t>金华职业技术学院毕业教学成果</w:t>
      </w:r>
    </w:p>
    <w:p>
      <w:pPr>
        <w:jc w:val="center"/>
        <w:rPr>
          <w:rFonts w:ascii="宋体" w:hAnsi="宋体"/>
          <w:b/>
          <w:bCs/>
          <w:i/>
          <w:szCs w:val="21"/>
        </w:rPr>
      </w:pPr>
      <w:r>
        <w:rPr>
          <w:rFonts w:hint="eastAsia" w:ascii="宋体" w:hAnsi="宋体"/>
          <w:b/>
          <w:bCs/>
          <w:sz w:val="32"/>
          <w:szCs w:val="32"/>
        </w:rPr>
        <w:t xml:space="preserve">                                        </w:t>
      </w:r>
    </w:p>
    <w:p>
      <w:pPr>
        <w:jc w:val="center"/>
        <w:rPr>
          <w:rFonts w:ascii="宋体" w:hAnsi="宋体"/>
          <w:b/>
          <w:bCs/>
          <w:sz w:val="36"/>
          <w:szCs w:val="36"/>
        </w:rPr>
      </w:pPr>
      <w:r>
        <w:rPr>
          <w:rFonts w:hint="eastAsia" w:ascii="宋体" w:hAnsi="宋体"/>
          <w:b/>
          <w:bCs/>
          <w:sz w:val="36"/>
          <w:szCs w:val="36"/>
        </w:rPr>
        <w:t>目      录</w:t>
      </w:r>
    </w:p>
    <w:p>
      <w:pPr>
        <w:spacing w:line="360" w:lineRule="auto"/>
        <w:jc w:val="distribute"/>
        <w:rPr>
          <w:rFonts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摘要</w:t>
      </w:r>
      <w:r>
        <w:rPr>
          <w:rFonts w:hint="eastAsia" w:ascii="宋体" w:hAnsi="宋体"/>
          <w:sz w:val="24"/>
        </w:rPr>
        <w:t>…………………………………………………</w:t>
      </w:r>
      <w:bookmarkStart w:id="0" w:name="_GoBack"/>
      <w:bookmarkEnd w:id="0"/>
      <w:r>
        <w:rPr>
          <w:rFonts w:hint="eastAsia" w:ascii="宋体" w:hAnsi="宋体"/>
          <w:sz w:val="24"/>
        </w:rPr>
        <w:t>………………………………………1</w:t>
      </w:r>
    </w:p>
    <w:p>
      <w:pPr>
        <w:spacing w:line="360" w:lineRule="auto"/>
        <w:jc w:val="distribute"/>
        <w:rPr>
          <w:rFonts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英文摘要</w:t>
      </w:r>
      <w:r>
        <w:rPr>
          <w:rFonts w:hint="eastAsia" w:ascii="宋体" w:hAnsi="宋体"/>
          <w:sz w:val="24"/>
        </w:rPr>
        <w:t>……………………………………………………………………………………1</w:t>
      </w:r>
    </w:p>
    <w:p>
      <w:pPr>
        <w:spacing w:line="360" w:lineRule="auto"/>
        <w:jc w:val="distribute"/>
        <w:rPr>
          <w:rFonts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引言  </w:t>
      </w:r>
      <w:r>
        <w:rPr>
          <w:rFonts w:hint="eastAsia" w:ascii="宋体" w:hAnsi="宋体"/>
          <w:sz w:val="24"/>
        </w:rPr>
        <w:t>………………………………………………………………………………………2</w:t>
      </w:r>
    </w:p>
    <w:p>
      <w:pPr>
        <w:tabs>
          <w:tab w:val="left" w:pos="360"/>
        </w:tabs>
        <w:spacing w:line="360" w:lineRule="auto"/>
        <w:jc w:val="distribute"/>
        <w:rPr>
          <w:rFonts w:ascii="宋体" w:hAnsi="宋体"/>
          <w:sz w:val="24"/>
          <w:szCs w:val="28"/>
        </w:rPr>
      </w:pPr>
      <w:r>
        <w:rPr>
          <w:rFonts w:hint="eastAsia" w:ascii="宋体" w:hAnsi="宋体"/>
          <w:sz w:val="24"/>
          <w:szCs w:val="28"/>
        </w:rPr>
        <w:t xml:space="preserve">1  控制方案选择 </w:t>
      </w:r>
      <w:r>
        <w:rPr>
          <w:rFonts w:hint="eastAsia" w:ascii="宋体" w:hAnsi="宋体"/>
          <w:sz w:val="24"/>
        </w:rPr>
        <w:t>…………………………………………………………………………3</w:t>
      </w:r>
    </w:p>
    <w:p>
      <w:pPr>
        <w:tabs>
          <w:tab w:val="left" w:pos="540"/>
          <w:tab w:val="left" w:pos="720"/>
        </w:tabs>
        <w:spacing w:line="360" w:lineRule="auto"/>
        <w:ind w:firstLine="352" w:firstLineChars="147"/>
        <w:jc w:val="distribute"/>
        <w:rPr>
          <w:rFonts w:ascii="宋体" w:hAnsi="宋体"/>
          <w:sz w:val="24"/>
          <w:szCs w:val="28"/>
        </w:rPr>
      </w:pPr>
      <w:r>
        <w:rPr>
          <w:rFonts w:hint="eastAsia" w:ascii="宋体" w:hAnsi="宋体"/>
          <w:sz w:val="24"/>
          <w:szCs w:val="28"/>
        </w:rPr>
        <w:t>1.1  控制方式</w:t>
      </w:r>
      <w:r>
        <w:rPr>
          <w:rFonts w:hint="eastAsia" w:ascii="宋体" w:hAnsi="宋体"/>
          <w:sz w:val="24"/>
        </w:rPr>
        <w:t>…………………………………………………………………………3</w:t>
      </w:r>
    </w:p>
    <w:p>
      <w:pPr>
        <w:spacing w:line="360" w:lineRule="auto"/>
        <w:ind w:firstLine="352" w:firstLineChars="147"/>
        <w:jc w:val="distribute"/>
        <w:rPr>
          <w:rFonts w:ascii="宋体" w:hAnsi="宋体"/>
          <w:sz w:val="24"/>
          <w:szCs w:val="28"/>
        </w:rPr>
      </w:pPr>
      <w:r>
        <w:rPr>
          <w:rFonts w:hint="eastAsia" w:ascii="宋体" w:hAnsi="宋体"/>
          <w:sz w:val="24"/>
          <w:szCs w:val="28"/>
        </w:rPr>
        <w:t>1.1.1  控制逻辑</w:t>
      </w:r>
      <w:r>
        <w:rPr>
          <w:rFonts w:hint="eastAsia" w:ascii="宋体" w:hAnsi="宋体"/>
          <w:sz w:val="24"/>
        </w:rPr>
        <w:t>………………………………………………………………………3</w:t>
      </w:r>
    </w:p>
    <w:p>
      <w:pPr>
        <w:spacing w:line="360" w:lineRule="auto"/>
        <w:jc w:val="distribute"/>
        <w:rPr>
          <w:rFonts w:ascii="宋体" w:hAnsi="宋体"/>
          <w:sz w:val="24"/>
          <w:szCs w:val="28"/>
        </w:rPr>
      </w:pPr>
      <w:r>
        <w:rPr>
          <w:rFonts w:hint="eastAsia"/>
          <w:sz w:val="24"/>
        </w:rPr>
        <w:t xml:space="preserve">   </w:t>
      </w:r>
      <w:r>
        <w:rPr>
          <w:rFonts w:hint="eastAsia" w:ascii="宋体" w:hAnsi="宋体"/>
          <w:sz w:val="24"/>
          <w:szCs w:val="28"/>
        </w:rPr>
        <w:t>1.1.2  控制速度</w:t>
      </w:r>
      <w:r>
        <w:rPr>
          <w:rFonts w:hint="eastAsia" w:ascii="宋体" w:hAnsi="宋体"/>
          <w:sz w:val="24"/>
        </w:rPr>
        <w:t>………………………………………………………………………3</w:t>
      </w:r>
    </w:p>
    <w:p>
      <w:pPr>
        <w:spacing w:line="360" w:lineRule="auto"/>
        <w:ind w:firstLine="352" w:firstLineChars="147"/>
        <w:jc w:val="distribute"/>
        <w:rPr>
          <w:rFonts w:ascii="宋体" w:hAnsi="宋体"/>
          <w:sz w:val="24"/>
          <w:szCs w:val="28"/>
        </w:rPr>
      </w:pPr>
      <w:r>
        <w:rPr>
          <w:rFonts w:hint="eastAsia" w:ascii="宋体" w:hAnsi="宋体"/>
          <w:sz w:val="24"/>
          <w:szCs w:val="28"/>
        </w:rPr>
        <w:t>1.2  控制方式</w:t>
      </w:r>
      <w:r>
        <w:rPr>
          <w:rFonts w:hint="eastAsia" w:ascii="宋体" w:hAnsi="宋体"/>
          <w:sz w:val="24"/>
        </w:rPr>
        <w:t>…………………………………………………………………………3</w:t>
      </w:r>
    </w:p>
    <w:p>
      <w:pPr>
        <w:numPr>
          <w:ilvl w:val="0"/>
          <w:numId w:val="1"/>
        </w:numPr>
        <w:spacing w:line="360" w:lineRule="auto"/>
        <w:jc w:val="distribute"/>
        <w:rPr>
          <w:rFonts w:ascii="宋体" w:hAnsi="宋体"/>
          <w:sz w:val="24"/>
          <w:szCs w:val="32"/>
        </w:rPr>
      </w:pPr>
      <w:r>
        <w:rPr>
          <w:rFonts w:hint="eastAsia"/>
          <w:sz w:val="24"/>
          <w:szCs w:val="32"/>
        </w:rPr>
        <w:t>燃油锅炉控制系统结构分析</w:t>
      </w:r>
      <w:r>
        <w:rPr>
          <w:rFonts w:hint="eastAsia" w:ascii="宋体" w:hAnsi="宋体"/>
          <w:sz w:val="24"/>
        </w:rPr>
        <w:t>…………………………………………………………4</w:t>
      </w:r>
    </w:p>
    <w:p>
      <w:pPr>
        <w:spacing w:line="360" w:lineRule="auto"/>
        <w:jc w:val="distribute"/>
        <w:rPr>
          <w:rFonts w:ascii="宋体" w:hAnsi="宋体"/>
          <w:sz w:val="24"/>
          <w:szCs w:val="32"/>
        </w:rPr>
      </w:pPr>
    </w:p>
    <w:p>
      <w:pPr>
        <w:spacing w:line="360" w:lineRule="auto"/>
        <w:jc w:val="distribute"/>
        <w:rPr>
          <w:rFonts w:ascii="宋体" w:hAnsi="宋体"/>
          <w:sz w:val="24"/>
          <w:szCs w:val="32"/>
        </w:rPr>
      </w:pPr>
    </w:p>
    <w:p>
      <w:pPr>
        <w:spacing w:line="360" w:lineRule="auto"/>
        <w:jc w:val="distribute"/>
        <w:rPr>
          <w:rFonts w:ascii="宋体" w:hAnsi="宋体"/>
          <w:sz w:val="24"/>
          <w:szCs w:val="32"/>
        </w:rPr>
      </w:pPr>
    </w:p>
    <w:p>
      <w:pPr>
        <w:spacing w:line="360" w:lineRule="auto"/>
        <w:jc w:val="distribute"/>
        <w:rPr>
          <w:rFonts w:ascii="宋体" w:hAnsi="宋体"/>
          <w:sz w:val="24"/>
          <w:szCs w:val="32"/>
        </w:rPr>
      </w:pPr>
    </w:p>
    <w:p>
      <w:pPr>
        <w:spacing w:line="360" w:lineRule="auto"/>
        <w:jc w:val="distribute"/>
        <w:rPr>
          <w:rFonts w:ascii="宋体" w:hAnsi="宋体"/>
          <w:sz w:val="24"/>
          <w:szCs w:val="32"/>
        </w:rPr>
      </w:pPr>
    </w:p>
    <w:p>
      <w:pPr>
        <w:spacing w:line="360" w:lineRule="auto"/>
        <w:jc w:val="distribute"/>
        <w:rPr>
          <w:sz w:val="24"/>
          <w:szCs w:val="32"/>
        </w:rPr>
      </w:pPr>
    </w:p>
    <w:p>
      <w:pPr>
        <w:spacing w:line="360" w:lineRule="auto"/>
        <w:jc w:val="distribute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结论与谢辞…………………………………………………………………………………5</w:t>
      </w:r>
    </w:p>
    <w:p>
      <w:pPr>
        <w:spacing w:line="360" w:lineRule="auto"/>
        <w:jc w:val="distribute"/>
        <w:rPr>
          <w:rFonts w:ascii="宋体" w:hAnsi="宋体"/>
          <w:sz w:val="24"/>
        </w:rPr>
      </w:pPr>
      <w:r>
        <w:rPr>
          <w:rFonts w:hint="eastAsia"/>
          <w:sz w:val="24"/>
        </w:rPr>
        <w:t xml:space="preserve">参考文献 </w:t>
      </w:r>
      <w:r>
        <w:rPr>
          <w:rFonts w:hint="eastAsia" w:ascii="宋体" w:hAnsi="宋体"/>
          <w:sz w:val="24"/>
        </w:rPr>
        <w:t>…………………………………………………………………………………6</w:t>
      </w:r>
    </w:p>
    <w:p>
      <w:pPr>
        <w:spacing w:line="360" w:lineRule="auto"/>
        <w:jc w:val="distribute"/>
        <w:rPr>
          <w:rFonts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附件1． 程序清单</w:t>
      </w:r>
      <w:r>
        <w:rPr>
          <w:rFonts w:hint="eastAsia" w:ascii="宋体" w:hAnsi="宋体"/>
          <w:sz w:val="24"/>
        </w:rPr>
        <w:t>……………………………………………………………………………7</w:t>
      </w:r>
    </w:p>
    <w:p>
      <w:pPr>
        <w:spacing w:line="360" w:lineRule="auto"/>
        <w:jc w:val="distribute"/>
        <w:rPr>
          <w:rFonts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附件2．硬件电路图</w:t>
      </w:r>
      <w:r>
        <w:rPr>
          <w:rFonts w:hint="eastAsia" w:ascii="宋体" w:hAnsi="宋体"/>
          <w:sz w:val="24"/>
        </w:rPr>
        <w:t>………………………………………………………………………7</w:t>
      </w:r>
    </w:p>
    <w:p>
      <w:pPr>
        <w:spacing w:line="360" w:lineRule="auto"/>
        <w:jc w:val="distribute"/>
        <w:rPr>
          <w:rFonts w:ascii="宋体" w:hAnsi="宋体"/>
          <w:b/>
          <w:bCs/>
          <w:sz w:val="24"/>
        </w:rPr>
      </w:pPr>
      <w:r>
        <w:rPr>
          <w:rFonts w:hint="eastAsia" w:ascii="宋体" w:hAnsi="宋体"/>
          <w:bCs/>
          <w:sz w:val="24"/>
        </w:rPr>
        <w:t>附件3．………………………</w:t>
      </w:r>
      <w:r>
        <w:rPr>
          <w:rFonts w:hint="eastAsia" w:ascii="宋体" w:hAnsi="宋体"/>
          <w:b/>
          <w:bCs/>
          <w:i/>
          <w:sz w:val="24"/>
        </w:rPr>
        <w:t>（按实际附件内容罗列）</w:t>
      </w:r>
      <w:r>
        <w:rPr>
          <w:rFonts w:hint="eastAsia" w:ascii="宋体" w:hAnsi="宋体"/>
          <w:sz w:val="24"/>
        </w:rPr>
        <w:t>………………………………**</w:t>
      </w:r>
    </w:p>
    <w:p>
      <w:pPr>
        <w:spacing w:line="360" w:lineRule="auto"/>
        <w:rPr>
          <w:sz w:val="24"/>
        </w:rPr>
      </w:pPr>
    </w:p>
    <w:p>
      <w:pPr>
        <w:spacing w:line="640" w:lineRule="exact"/>
        <w:jc w:val="center"/>
        <w:rPr>
          <w:rFonts w:ascii="宋体" w:hAnsi="宋体"/>
          <w:bCs/>
          <w:sz w:val="24"/>
        </w:rPr>
      </w:pPr>
    </w:p>
    <w:p>
      <w:pPr>
        <w:spacing w:line="640" w:lineRule="exact"/>
        <w:jc w:val="center"/>
        <w:rPr>
          <w:rFonts w:ascii="宋体" w:hAnsi="宋体"/>
          <w:b/>
          <w:bCs/>
          <w:sz w:val="44"/>
        </w:rPr>
      </w:pPr>
    </w:p>
    <w:p>
      <w:pPr>
        <w:spacing w:line="640" w:lineRule="exact"/>
        <w:jc w:val="center"/>
        <w:rPr>
          <w:rFonts w:ascii="宋体" w:hAnsi="宋体"/>
          <w:b/>
          <w:bCs/>
          <w:sz w:val="44"/>
        </w:rPr>
        <w:sectPr>
          <w:footerReference r:id="rId3" w:type="even"/>
          <w:pgSz w:w="11906" w:h="16838"/>
          <w:pgMar w:top="1418" w:right="1134" w:bottom="1134" w:left="1134" w:header="851" w:footer="992" w:gutter="567"/>
          <w:pgNumType w:fmt="numberInDash" w:start="1"/>
          <w:cols w:space="425" w:num="1"/>
          <w:docGrid w:linePitch="312" w:charSpace="0"/>
        </w:sectPr>
      </w:pPr>
    </w:p>
    <w:p>
      <w:pPr>
        <w:spacing w:line="640" w:lineRule="exact"/>
        <w:jc w:val="center"/>
        <w:rPr>
          <w:rFonts w:ascii="宋体" w:hAnsi="宋体"/>
          <w:sz w:val="24"/>
        </w:rPr>
      </w:pPr>
      <w:r>
        <w:rPr>
          <w:rFonts w:hint="eastAsia" w:ascii="宋体" w:hAnsi="宋体"/>
          <w:b/>
          <w:bCs/>
          <w:sz w:val="44"/>
        </w:rPr>
        <w:t>基于PLC的燃油锅炉控制装置设计</w:t>
      </w:r>
    </w:p>
    <w:p>
      <w:pPr>
        <w:spacing w:before="120" w:beforeLines="50" w:after="120" w:afterLines="50" w:line="360" w:lineRule="auto"/>
        <w:jc w:val="center"/>
        <w:rPr>
          <w:rFonts w:ascii="宋体" w:hAnsi="宋体"/>
          <w:b/>
          <w:bCs/>
          <w:sz w:val="32"/>
          <w:szCs w:val="32"/>
        </w:rPr>
      </w:pPr>
      <w:r>
        <w:rPr>
          <w:rFonts w:hint="eastAsia" w:ascii="宋体" w:hAnsi="宋体"/>
          <w:b/>
          <w:bCs/>
          <w:sz w:val="32"/>
          <w:szCs w:val="32"/>
        </w:rPr>
        <w:t>信息工程学院应用电子技术专业   李永波</w:t>
      </w:r>
    </w:p>
    <w:p>
      <w:pPr>
        <w:spacing w:line="360" w:lineRule="auto"/>
        <w:rPr>
          <w:rFonts w:ascii="宋体" w:hAnsi="宋体"/>
          <w:sz w:val="24"/>
        </w:rPr>
      </w:pPr>
      <w:r>
        <w:rPr>
          <w:rFonts w:hint="eastAsia" w:ascii="宋体" w:hAnsi="宋体"/>
          <w:b/>
          <w:bCs/>
          <w:sz w:val="24"/>
        </w:rPr>
        <w:t>摘要:</w:t>
      </w:r>
      <w:r>
        <w:rPr>
          <w:rFonts w:hint="eastAsia" w:ascii="宋体" w:hAnsi="宋体"/>
          <w:sz w:val="24"/>
        </w:rPr>
        <w:t>从燃油锅炉控制要求出发，分析比较了PLC控制和继电器控制方案的优缺点，选择了符合燃油锅炉控制要求的控制方案。……………。</w:t>
      </w:r>
      <w:r>
        <w:rPr>
          <w:rFonts w:hint="eastAsia" w:ascii="宋体" w:hAnsi="宋体"/>
          <w:i/>
          <w:color w:val="FF0000"/>
          <w:sz w:val="24"/>
        </w:rPr>
        <w:t>（200字以内）</w:t>
      </w:r>
    </w:p>
    <w:p>
      <w:pPr>
        <w:spacing w:line="360" w:lineRule="auto"/>
        <w:rPr>
          <w:rFonts w:ascii="宋体" w:hAnsi="宋体"/>
          <w:sz w:val="24"/>
        </w:rPr>
      </w:pPr>
      <w:r>
        <w:rPr>
          <w:rFonts w:hint="eastAsia" w:ascii="宋体" w:hAnsi="宋体"/>
          <w:b/>
          <w:bCs/>
          <w:sz w:val="24"/>
        </w:rPr>
        <w:t>关键词:</w:t>
      </w:r>
      <w:r>
        <w:rPr>
          <w:rFonts w:hint="eastAsia" w:ascii="宋体" w:hAnsi="宋体"/>
          <w:sz w:val="24"/>
        </w:rPr>
        <w:t xml:space="preserve"> PLC  燃油锅炉  自动控制</w:t>
      </w:r>
    </w:p>
    <w:p>
      <w:pPr>
        <w:spacing w:line="360" w:lineRule="auto"/>
        <w:rPr>
          <w:rFonts w:ascii="宋体" w:hAnsi="宋体"/>
          <w:sz w:val="24"/>
        </w:rPr>
      </w:pPr>
    </w:p>
    <w:p>
      <w:pPr>
        <w:spacing w:line="360" w:lineRule="auto"/>
        <w:jc w:val="center"/>
        <w:rPr>
          <w:b/>
          <w:bCs/>
          <w:sz w:val="44"/>
        </w:rPr>
      </w:pPr>
      <w:r>
        <w:rPr>
          <w:b/>
          <w:bCs/>
          <w:sz w:val="44"/>
        </w:rPr>
        <w:t>Design of ……………Based on……</w:t>
      </w:r>
    </w:p>
    <w:p>
      <w:pPr>
        <w:spacing w:line="360" w:lineRule="auto"/>
        <w:rPr>
          <w:sz w:val="24"/>
        </w:rPr>
      </w:pPr>
      <w:r>
        <w:rPr>
          <w:b/>
        </w:rPr>
        <w:t xml:space="preserve">（Major of E-Commerce, Information and Engineering College, JinHua Polytechnic, </w:t>
      </w:r>
      <w:r>
        <w:rPr>
          <w:rFonts w:hint="eastAsia"/>
          <w:b/>
        </w:rPr>
        <w:t>GuoLeiming</w:t>
      </w:r>
      <w:r>
        <w:rPr>
          <w:b/>
        </w:rPr>
        <w:t xml:space="preserve"> ）</w:t>
      </w:r>
      <w:r>
        <w:rPr>
          <w:b/>
          <w:bCs/>
          <w:sz w:val="24"/>
        </w:rPr>
        <w:t xml:space="preserve">Abstract: </w:t>
      </w:r>
      <w:r>
        <w:rPr>
          <w:sz w:val="24"/>
        </w:rPr>
        <w:t>This article has analyzed and…………………………</w:t>
      </w:r>
    </w:p>
    <w:p>
      <w:pPr>
        <w:spacing w:line="360" w:lineRule="auto"/>
        <w:rPr>
          <w:sz w:val="24"/>
          <w:szCs w:val="28"/>
        </w:rPr>
      </w:pPr>
      <w:r>
        <w:rPr>
          <w:b/>
          <w:bCs/>
          <w:sz w:val="24"/>
        </w:rPr>
        <w:t xml:space="preserve">Keyword: </w:t>
      </w:r>
      <w:r>
        <w:rPr>
          <w:sz w:val="24"/>
          <w:szCs w:val="28"/>
        </w:rPr>
        <w:t>PLC  oil-burning boiler   automatic control</w:t>
      </w:r>
    </w:p>
    <w:p>
      <w:pPr>
        <w:spacing w:line="360" w:lineRule="auto"/>
        <w:ind w:firstLine="354" w:firstLineChars="147"/>
        <w:rPr>
          <w:rFonts w:ascii="宋体" w:hAnsi="宋体"/>
          <w:b/>
          <w:sz w:val="24"/>
          <w:szCs w:val="28"/>
        </w:rPr>
      </w:pPr>
    </w:p>
    <w:p>
      <w:pPr>
        <w:spacing w:line="360" w:lineRule="auto"/>
        <w:ind w:firstLine="354" w:firstLineChars="147"/>
        <w:rPr>
          <w:rFonts w:ascii="宋体" w:hAnsi="宋体"/>
          <w:b/>
          <w:sz w:val="24"/>
          <w:szCs w:val="28"/>
        </w:rPr>
      </w:pPr>
    </w:p>
    <w:p>
      <w:pPr>
        <w:spacing w:line="360" w:lineRule="auto"/>
        <w:ind w:firstLine="354" w:firstLineChars="147"/>
        <w:rPr>
          <w:rFonts w:ascii="宋体" w:hAnsi="宋体"/>
          <w:b/>
          <w:sz w:val="24"/>
          <w:szCs w:val="28"/>
        </w:rPr>
      </w:pPr>
    </w:p>
    <w:p>
      <w:pPr>
        <w:spacing w:line="360" w:lineRule="auto"/>
        <w:ind w:firstLine="354" w:firstLineChars="147"/>
        <w:rPr>
          <w:rFonts w:ascii="宋体" w:hAnsi="宋体"/>
          <w:b/>
          <w:sz w:val="24"/>
          <w:szCs w:val="28"/>
        </w:rPr>
      </w:pPr>
    </w:p>
    <w:p>
      <w:pPr>
        <w:spacing w:line="360" w:lineRule="auto"/>
        <w:ind w:firstLine="354" w:firstLineChars="147"/>
        <w:rPr>
          <w:rFonts w:ascii="宋体" w:hAnsi="宋体"/>
          <w:b/>
          <w:sz w:val="24"/>
          <w:szCs w:val="28"/>
        </w:rPr>
      </w:pPr>
    </w:p>
    <w:p>
      <w:pPr>
        <w:spacing w:line="360" w:lineRule="auto"/>
        <w:ind w:firstLine="354" w:firstLineChars="147"/>
        <w:rPr>
          <w:rFonts w:ascii="宋体" w:hAnsi="宋体"/>
          <w:b/>
          <w:sz w:val="24"/>
          <w:szCs w:val="28"/>
        </w:rPr>
      </w:pPr>
    </w:p>
    <w:p>
      <w:pPr>
        <w:spacing w:line="360" w:lineRule="auto"/>
        <w:ind w:firstLine="354" w:firstLineChars="147"/>
        <w:rPr>
          <w:rFonts w:ascii="宋体" w:hAnsi="宋体"/>
          <w:b/>
          <w:sz w:val="24"/>
          <w:szCs w:val="28"/>
        </w:rPr>
      </w:pPr>
    </w:p>
    <w:p>
      <w:pPr>
        <w:spacing w:line="360" w:lineRule="auto"/>
        <w:ind w:firstLine="354" w:firstLineChars="147"/>
        <w:rPr>
          <w:rFonts w:ascii="宋体" w:hAnsi="宋体"/>
          <w:b/>
          <w:sz w:val="24"/>
          <w:szCs w:val="28"/>
        </w:rPr>
      </w:pPr>
    </w:p>
    <w:p>
      <w:pPr>
        <w:spacing w:line="360" w:lineRule="auto"/>
        <w:ind w:firstLine="354" w:firstLineChars="147"/>
        <w:rPr>
          <w:rFonts w:ascii="宋体" w:hAnsi="宋体"/>
          <w:b/>
          <w:sz w:val="24"/>
          <w:szCs w:val="28"/>
        </w:rPr>
      </w:pPr>
    </w:p>
    <w:p>
      <w:pPr>
        <w:spacing w:line="360" w:lineRule="auto"/>
        <w:ind w:firstLine="354" w:firstLineChars="147"/>
        <w:rPr>
          <w:rFonts w:ascii="宋体" w:hAnsi="宋体"/>
          <w:b/>
          <w:sz w:val="24"/>
          <w:szCs w:val="28"/>
        </w:rPr>
      </w:pPr>
    </w:p>
    <w:p>
      <w:pPr>
        <w:spacing w:line="360" w:lineRule="auto"/>
        <w:ind w:firstLine="354" w:firstLineChars="147"/>
        <w:rPr>
          <w:rFonts w:ascii="宋体" w:hAnsi="宋体"/>
          <w:b/>
          <w:sz w:val="24"/>
          <w:szCs w:val="28"/>
        </w:rPr>
      </w:pPr>
    </w:p>
    <w:p>
      <w:pPr>
        <w:spacing w:line="360" w:lineRule="auto"/>
        <w:ind w:firstLine="354" w:firstLineChars="147"/>
        <w:rPr>
          <w:rFonts w:ascii="宋体" w:hAnsi="宋体"/>
          <w:b/>
          <w:sz w:val="24"/>
          <w:szCs w:val="28"/>
        </w:rPr>
      </w:pPr>
    </w:p>
    <w:p>
      <w:pPr>
        <w:spacing w:line="360" w:lineRule="auto"/>
        <w:ind w:firstLine="354" w:firstLineChars="147"/>
        <w:rPr>
          <w:rFonts w:ascii="宋体" w:hAnsi="宋体"/>
          <w:b/>
          <w:sz w:val="24"/>
          <w:szCs w:val="28"/>
        </w:rPr>
      </w:pPr>
    </w:p>
    <w:p>
      <w:pPr>
        <w:spacing w:line="360" w:lineRule="auto"/>
        <w:ind w:firstLine="354" w:firstLineChars="147"/>
        <w:rPr>
          <w:rFonts w:ascii="宋体" w:hAnsi="宋体"/>
          <w:b/>
          <w:sz w:val="24"/>
          <w:szCs w:val="28"/>
        </w:rPr>
      </w:pPr>
    </w:p>
    <w:p>
      <w:pPr>
        <w:spacing w:line="360" w:lineRule="auto"/>
        <w:ind w:firstLine="354" w:firstLineChars="147"/>
        <w:rPr>
          <w:rFonts w:ascii="宋体" w:hAnsi="宋体"/>
          <w:b/>
          <w:sz w:val="24"/>
          <w:szCs w:val="28"/>
        </w:rPr>
      </w:pPr>
    </w:p>
    <w:p>
      <w:pPr>
        <w:spacing w:line="360" w:lineRule="auto"/>
        <w:ind w:firstLine="354" w:firstLineChars="147"/>
        <w:rPr>
          <w:rFonts w:ascii="宋体" w:hAnsi="宋体"/>
          <w:b/>
          <w:sz w:val="24"/>
          <w:szCs w:val="28"/>
        </w:rPr>
      </w:pPr>
    </w:p>
    <w:p>
      <w:pPr>
        <w:spacing w:line="360" w:lineRule="auto"/>
        <w:ind w:firstLine="354" w:firstLineChars="147"/>
        <w:rPr>
          <w:rFonts w:ascii="宋体" w:hAnsi="宋体"/>
          <w:b/>
          <w:sz w:val="24"/>
          <w:szCs w:val="28"/>
        </w:rPr>
      </w:pPr>
    </w:p>
    <w:p>
      <w:pPr>
        <w:spacing w:line="360" w:lineRule="auto"/>
        <w:ind w:firstLine="354" w:firstLineChars="147"/>
        <w:rPr>
          <w:rFonts w:ascii="宋体" w:hAnsi="宋体"/>
          <w:b/>
          <w:sz w:val="24"/>
          <w:szCs w:val="28"/>
        </w:rPr>
      </w:pPr>
    </w:p>
    <w:p>
      <w:pPr>
        <w:spacing w:line="360" w:lineRule="auto"/>
        <w:ind w:firstLine="354" w:firstLineChars="147"/>
        <w:rPr>
          <w:rFonts w:ascii="宋体" w:hAnsi="宋体"/>
          <w:b/>
          <w:sz w:val="24"/>
          <w:szCs w:val="28"/>
        </w:rPr>
      </w:pPr>
    </w:p>
    <w:p>
      <w:pPr>
        <w:spacing w:line="360" w:lineRule="auto"/>
        <w:rPr>
          <w:rFonts w:ascii="宋体" w:hAnsi="宋体"/>
          <w:b/>
          <w:sz w:val="24"/>
          <w:szCs w:val="28"/>
        </w:rPr>
      </w:pPr>
      <w:r>
        <w:rPr>
          <w:rFonts w:hint="eastAsia" w:ascii="宋体" w:hAnsi="宋体"/>
          <w:b/>
          <w:sz w:val="24"/>
          <w:szCs w:val="28"/>
        </w:rPr>
        <w:t>引言</w:t>
      </w:r>
    </w:p>
    <w:p>
      <w:pPr>
        <w:spacing w:line="360" w:lineRule="auto"/>
        <w:ind w:firstLine="480" w:firstLine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随着我国的国民经济与生活水平的发展，对锅炉的需求量日益增加，……………</w:t>
      </w:r>
    </w:p>
    <w:p>
      <w:pPr>
        <w:spacing w:line="360" w:lineRule="auto"/>
        <w:ind w:firstLine="360" w:firstLineChars="150"/>
        <w:rPr>
          <w:rFonts w:ascii="宋体" w:hAnsi="宋体"/>
          <w:sz w:val="24"/>
        </w:rPr>
      </w:pPr>
    </w:p>
    <w:p>
      <w:pPr>
        <w:spacing w:line="360" w:lineRule="auto"/>
        <w:ind w:firstLine="360" w:firstLineChars="150"/>
        <w:rPr>
          <w:rFonts w:ascii="宋体" w:hAnsi="宋体"/>
          <w:sz w:val="24"/>
        </w:rPr>
      </w:pPr>
    </w:p>
    <w:p>
      <w:pPr>
        <w:spacing w:line="360" w:lineRule="auto"/>
        <w:ind w:firstLine="360" w:firstLineChars="150"/>
        <w:rPr>
          <w:rFonts w:ascii="宋体" w:hAnsi="宋体"/>
          <w:sz w:val="24"/>
        </w:rPr>
      </w:pPr>
    </w:p>
    <w:p>
      <w:pPr>
        <w:spacing w:line="360" w:lineRule="auto"/>
        <w:ind w:firstLine="360" w:firstLineChars="150"/>
        <w:rPr>
          <w:rFonts w:ascii="宋体" w:hAnsi="宋体"/>
          <w:sz w:val="24"/>
        </w:rPr>
      </w:pPr>
    </w:p>
    <w:p>
      <w:pPr>
        <w:spacing w:line="360" w:lineRule="auto"/>
        <w:ind w:firstLine="360" w:firstLineChars="150"/>
        <w:rPr>
          <w:rFonts w:ascii="宋体" w:hAnsi="宋体"/>
          <w:sz w:val="24"/>
        </w:rPr>
      </w:pPr>
    </w:p>
    <w:p>
      <w:pPr>
        <w:spacing w:line="360" w:lineRule="auto"/>
        <w:ind w:firstLine="360" w:firstLineChars="150"/>
        <w:rPr>
          <w:rFonts w:ascii="宋体" w:hAnsi="宋体"/>
          <w:sz w:val="24"/>
        </w:rPr>
      </w:pPr>
    </w:p>
    <w:p>
      <w:pPr>
        <w:spacing w:line="360" w:lineRule="auto"/>
        <w:ind w:firstLine="360" w:firstLineChars="150"/>
        <w:rPr>
          <w:rFonts w:ascii="宋体" w:hAnsi="宋体"/>
          <w:sz w:val="24"/>
        </w:rPr>
      </w:pPr>
    </w:p>
    <w:p>
      <w:pPr>
        <w:spacing w:line="360" w:lineRule="auto"/>
        <w:ind w:firstLine="360" w:firstLineChars="150"/>
        <w:rPr>
          <w:rFonts w:ascii="宋体" w:hAnsi="宋体"/>
          <w:sz w:val="24"/>
        </w:rPr>
      </w:pPr>
    </w:p>
    <w:p>
      <w:pPr>
        <w:spacing w:line="360" w:lineRule="auto"/>
        <w:ind w:firstLine="360" w:firstLineChars="150"/>
        <w:rPr>
          <w:rFonts w:ascii="宋体" w:hAnsi="宋体"/>
          <w:sz w:val="24"/>
        </w:rPr>
      </w:pPr>
    </w:p>
    <w:p>
      <w:pPr>
        <w:spacing w:line="360" w:lineRule="auto"/>
        <w:ind w:firstLine="360" w:firstLineChars="150"/>
        <w:rPr>
          <w:rFonts w:ascii="宋体" w:hAnsi="宋体"/>
          <w:sz w:val="24"/>
        </w:rPr>
      </w:pPr>
    </w:p>
    <w:p>
      <w:pPr>
        <w:spacing w:line="360" w:lineRule="auto"/>
        <w:ind w:firstLine="360" w:firstLineChars="150"/>
        <w:rPr>
          <w:rFonts w:ascii="宋体" w:hAnsi="宋体"/>
          <w:sz w:val="24"/>
        </w:rPr>
      </w:pPr>
    </w:p>
    <w:p>
      <w:pPr>
        <w:spacing w:line="360" w:lineRule="auto"/>
        <w:ind w:firstLine="360" w:firstLineChars="150"/>
        <w:rPr>
          <w:rFonts w:ascii="宋体" w:hAnsi="宋体"/>
          <w:sz w:val="24"/>
        </w:rPr>
      </w:pPr>
    </w:p>
    <w:p>
      <w:pPr>
        <w:spacing w:line="360" w:lineRule="auto"/>
        <w:ind w:firstLine="360" w:firstLineChars="150"/>
        <w:rPr>
          <w:rFonts w:ascii="宋体" w:hAnsi="宋体"/>
          <w:sz w:val="24"/>
        </w:rPr>
      </w:pPr>
    </w:p>
    <w:p>
      <w:pPr>
        <w:spacing w:line="360" w:lineRule="auto"/>
        <w:ind w:firstLine="360" w:firstLineChars="150"/>
        <w:rPr>
          <w:rFonts w:ascii="宋体" w:hAnsi="宋体"/>
          <w:sz w:val="24"/>
        </w:rPr>
      </w:pPr>
    </w:p>
    <w:p>
      <w:pPr>
        <w:spacing w:line="360" w:lineRule="auto"/>
        <w:ind w:firstLine="360" w:firstLineChars="150"/>
        <w:rPr>
          <w:rFonts w:ascii="宋体" w:hAnsi="宋体"/>
          <w:sz w:val="24"/>
        </w:rPr>
      </w:pPr>
    </w:p>
    <w:p>
      <w:pPr>
        <w:spacing w:line="360" w:lineRule="auto"/>
        <w:ind w:firstLine="360" w:firstLineChars="150"/>
        <w:rPr>
          <w:rFonts w:ascii="宋体" w:hAnsi="宋体"/>
          <w:sz w:val="24"/>
        </w:rPr>
      </w:pPr>
    </w:p>
    <w:p>
      <w:pPr>
        <w:spacing w:line="360" w:lineRule="auto"/>
        <w:ind w:firstLine="360" w:firstLineChars="150"/>
        <w:rPr>
          <w:rFonts w:ascii="宋体" w:hAnsi="宋体"/>
          <w:sz w:val="24"/>
        </w:rPr>
      </w:pPr>
    </w:p>
    <w:p>
      <w:pPr>
        <w:spacing w:line="360" w:lineRule="auto"/>
        <w:ind w:firstLine="360" w:firstLineChars="150"/>
        <w:rPr>
          <w:rFonts w:ascii="宋体" w:hAnsi="宋体"/>
          <w:sz w:val="24"/>
        </w:rPr>
      </w:pPr>
    </w:p>
    <w:p>
      <w:pPr>
        <w:spacing w:line="360" w:lineRule="auto"/>
        <w:ind w:firstLine="360" w:firstLineChars="150"/>
        <w:rPr>
          <w:rFonts w:ascii="宋体" w:hAnsi="宋体"/>
          <w:sz w:val="24"/>
        </w:rPr>
      </w:pPr>
    </w:p>
    <w:p>
      <w:pPr>
        <w:spacing w:line="360" w:lineRule="auto"/>
        <w:ind w:firstLine="360" w:firstLineChars="150"/>
        <w:rPr>
          <w:rFonts w:ascii="宋体" w:hAnsi="宋体"/>
          <w:sz w:val="24"/>
        </w:rPr>
      </w:pPr>
    </w:p>
    <w:p>
      <w:pPr>
        <w:spacing w:line="360" w:lineRule="auto"/>
        <w:ind w:firstLine="360" w:firstLineChars="150"/>
        <w:rPr>
          <w:rFonts w:ascii="宋体" w:hAnsi="宋体"/>
          <w:sz w:val="24"/>
        </w:rPr>
      </w:pPr>
    </w:p>
    <w:p>
      <w:pPr>
        <w:spacing w:line="360" w:lineRule="auto"/>
        <w:ind w:firstLine="360" w:firstLineChars="150"/>
        <w:rPr>
          <w:rFonts w:ascii="宋体" w:hAnsi="宋体"/>
          <w:sz w:val="24"/>
        </w:rPr>
      </w:pPr>
    </w:p>
    <w:p>
      <w:pPr>
        <w:spacing w:line="360" w:lineRule="auto"/>
        <w:ind w:firstLine="360" w:firstLineChars="150"/>
        <w:rPr>
          <w:rFonts w:ascii="宋体" w:hAnsi="宋体"/>
          <w:sz w:val="24"/>
        </w:rPr>
      </w:pPr>
    </w:p>
    <w:p>
      <w:pPr>
        <w:spacing w:line="360" w:lineRule="auto"/>
        <w:ind w:firstLine="360" w:firstLineChars="150"/>
        <w:rPr>
          <w:rFonts w:ascii="宋体" w:hAnsi="宋体"/>
          <w:sz w:val="24"/>
        </w:rPr>
      </w:pPr>
    </w:p>
    <w:p>
      <w:pPr>
        <w:spacing w:line="360" w:lineRule="auto"/>
        <w:ind w:firstLine="360" w:firstLineChars="150"/>
        <w:rPr>
          <w:rFonts w:ascii="宋体" w:hAnsi="宋体"/>
          <w:sz w:val="24"/>
        </w:rPr>
      </w:pPr>
    </w:p>
    <w:p>
      <w:pPr>
        <w:spacing w:line="360" w:lineRule="auto"/>
        <w:ind w:firstLine="360" w:firstLineChars="150"/>
        <w:rPr>
          <w:rFonts w:ascii="宋体" w:hAnsi="宋体"/>
          <w:sz w:val="24"/>
        </w:rPr>
      </w:pPr>
    </w:p>
    <w:p>
      <w:pPr>
        <w:spacing w:line="360" w:lineRule="auto"/>
        <w:ind w:firstLine="360" w:firstLineChars="150"/>
        <w:rPr>
          <w:rFonts w:ascii="宋体" w:hAnsi="宋体"/>
          <w:sz w:val="24"/>
        </w:rPr>
      </w:pPr>
    </w:p>
    <w:p>
      <w:pPr>
        <w:spacing w:line="360" w:lineRule="auto"/>
        <w:ind w:firstLine="360" w:firstLineChars="150"/>
        <w:rPr>
          <w:rFonts w:hint="eastAsia" w:ascii="宋体" w:hAnsi="宋体"/>
          <w:sz w:val="24"/>
        </w:rPr>
      </w:pPr>
      <w:ins w:id="0" w:author="LU HY" w:date="2022-05-19T21:30:00Z">
        <w:r>
          <w:rPr>
            <w:rFonts w:hint="eastAsia" w:ascii="宋体" w:hAnsi="宋体"/>
            <w:sz w:val="24"/>
          </w:rPr>
          <w:t>页码全文仔细对照修改。</w:t>
        </w:r>
      </w:ins>
    </w:p>
    <w:p>
      <w:pPr>
        <w:tabs>
          <w:tab w:val="left" w:pos="360"/>
        </w:tabs>
        <w:spacing w:line="360" w:lineRule="auto"/>
        <w:rPr>
          <w:rFonts w:ascii="宋体" w:hAnsi="宋体"/>
          <w:b/>
          <w:sz w:val="24"/>
          <w:szCs w:val="28"/>
        </w:rPr>
      </w:pPr>
      <w:r>
        <w:rPr>
          <w:rFonts w:hint="eastAsia" w:ascii="宋体" w:hAnsi="宋体"/>
          <w:b/>
          <w:sz w:val="24"/>
          <w:szCs w:val="28"/>
        </w:rPr>
        <w:t>1  控制方案选择</w:t>
      </w:r>
    </w:p>
    <w:p>
      <w:pPr>
        <w:spacing w:line="360" w:lineRule="auto"/>
        <w:ind w:firstLine="480" w:firstLineChars="200"/>
        <w:rPr>
          <w:rFonts w:ascii="宋体" w:hAnsi="宋体"/>
          <w:sz w:val="24"/>
        </w:rPr>
      </w:pPr>
      <w:r>
        <w:rPr>
          <w:rFonts w:hint="eastAsia"/>
          <w:sz w:val="24"/>
        </w:rPr>
        <w:t>燃油锅炉控制装置既可用继电器控制来实现，</w:t>
      </w:r>
      <w:r>
        <w:rPr>
          <w:rFonts w:hint="eastAsia" w:ascii="宋体" w:hAnsi="宋体"/>
          <w:sz w:val="24"/>
        </w:rPr>
        <w:t>……………</w:t>
      </w:r>
    </w:p>
    <w:p>
      <w:pPr>
        <w:tabs>
          <w:tab w:val="left" w:pos="540"/>
          <w:tab w:val="left" w:pos="720"/>
        </w:tabs>
        <w:spacing w:line="360" w:lineRule="auto"/>
        <w:rPr>
          <w:rFonts w:ascii="宋体" w:hAnsi="宋体"/>
          <w:b/>
          <w:sz w:val="24"/>
          <w:szCs w:val="28"/>
        </w:rPr>
      </w:pPr>
      <w:r>
        <w:rPr>
          <w:rFonts w:hint="eastAsia" w:ascii="宋体" w:hAnsi="宋体"/>
          <w:b/>
          <w:sz w:val="24"/>
          <w:szCs w:val="28"/>
        </w:rPr>
        <w:t>1.1  控制方式</w:t>
      </w:r>
    </w:p>
    <w:p>
      <w:pPr>
        <w:spacing w:line="360" w:lineRule="auto"/>
        <w:ind w:firstLine="480" w:firstLineChars="200"/>
        <w:rPr>
          <w:rFonts w:ascii="宋体" w:hAnsi="宋体"/>
          <w:sz w:val="24"/>
        </w:rPr>
      </w:pPr>
      <w:r>
        <w:rPr>
          <w:rFonts w:hint="eastAsia"/>
          <w:sz w:val="24"/>
        </w:rPr>
        <w:t>继电器控制系统采用硬接线逻辑，</w:t>
      </w:r>
      <w:r>
        <w:rPr>
          <w:rFonts w:hint="eastAsia" w:ascii="宋体" w:hAnsi="宋体"/>
          <w:sz w:val="24"/>
        </w:rPr>
        <w:t>……………</w:t>
      </w:r>
    </w:p>
    <w:p>
      <w:pPr>
        <w:spacing w:line="360" w:lineRule="auto"/>
        <w:rPr>
          <w:rFonts w:ascii="宋体" w:hAnsi="宋体"/>
          <w:b/>
          <w:sz w:val="24"/>
          <w:szCs w:val="28"/>
        </w:rPr>
      </w:pPr>
      <w:r>
        <w:rPr>
          <w:rFonts w:hint="eastAsia" w:ascii="宋体" w:hAnsi="宋体"/>
          <w:b/>
          <w:sz w:val="24"/>
          <w:szCs w:val="28"/>
        </w:rPr>
        <w:t>1.1.1  控制逻辑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在系统设计中，可简化设计结构，降低成本,</w:t>
      </w:r>
      <w:r>
        <w:rPr>
          <w:rFonts w:hint="eastAsia" w:ascii="宋体" w:hAnsi="宋体"/>
          <w:sz w:val="24"/>
        </w:rPr>
        <w:t>……………</w:t>
      </w:r>
    </w:p>
    <w:p>
      <w:pPr>
        <w:spacing w:line="360" w:lineRule="auto"/>
        <w:rPr>
          <w:rFonts w:ascii="宋体" w:hAnsi="宋体"/>
          <w:b/>
          <w:sz w:val="24"/>
          <w:szCs w:val="28"/>
        </w:rPr>
      </w:pPr>
      <w:r>
        <w:rPr>
          <w:rFonts w:hint="eastAsia" w:ascii="宋体" w:hAnsi="宋体"/>
          <w:b/>
          <w:sz w:val="24"/>
          <w:szCs w:val="28"/>
        </w:rPr>
        <w:t xml:space="preserve">1.1.2  </w:t>
      </w:r>
      <w:r>
        <w:rPr>
          <w:rFonts w:hint="eastAsia" w:ascii="宋体" w:hAnsi="宋体"/>
          <w:sz w:val="24"/>
        </w:rPr>
        <w:t>……………</w:t>
      </w:r>
    </w:p>
    <w:p>
      <w:pPr>
        <w:spacing w:line="360" w:lineRule="auto"/>
        <w:rPr>
          <w:rFonts w:ascii="宋体" w:hAnsi="宋体"/>
          <w:b/>
          <w:sz w:val="24"/>
          <w:szCs w:val="28"/>
        </w:rPr>
      </w:pPr>
      <w:r>
        <w:rPr>
          <w:rFonts w:hint="eastAsia" w:ascii="宋体" w:hAnsi="宋体"/>
          <w:b/>
          <w:sz w:val="24"/>
          <w:szCs w:val="28"/>
        </w:rPr>
        <w:t>1.2  控制方式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 w:ascii="宋体" w:hAnsi="宋体"/>
          <w:sz w:val="24"/>
        </w:rPr>
        <w:t>……………</w:t>
      </w:r>
    </w:p>
    <w:p>
      <w:pPr>
        <w:spacing w:line="360" w:lineRule="auto"/>
        <w:jc w:val="center"/>
      </w:pPr>
      <w:r>
        <w:object>
          <v:shape id="_x0000_i1025" o:spt="75" type="#_x0000_t75" style="height:242.35pt;width:220.85pt;" o:ole="t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  <o:OLEObject Type="Embed" ProgID="Visio.Drawing.11" ShapeID="_x0000_i1025" DrawAspect="Content" ObjectID="_1468075725" r:id="rId7">
            <o:LockedField>false</o:LockedField>
          </o:OLEObject>
        </w:object>
      </w:r>
    </w:p>
    <w:p>
      <w:pPr>
        <w:spacing w:line="360" w:lineRule="auto"/>
        <w:jc w:val="center"/>
        <w:rPr>
          <w:rFonts w:ascii="宋体" w:hAnsi="宋体"/>
          <w:b/>
          <w:sz w:val="24"/>
          <w:szCs w:val="28"/>
        </w:rPr>
      </w:pPr>
      <w:r>
        <w:rPr>
          <w:rFonts w:hint="eastAsia" w:ascii="宋体" w:hAnsi="宋体"/>
        </w:rPr>
        <w:t>图1－1  毕业设计流程图</w:t>
      </w:r>
    </w:p>
    <w:p>
      <w:pPr>
        <w:spacing w:line="360" w:lineRule="auto"/>
        <w:rPr>
          <w:rFonts w:ascii="宋体" w:hAnsi="宋体"/>
          <w:b/>
          <w:sz w:val="24"/>
          <w:szCs w:val="28"/>
        </w:rPr>
      </w:pPr>
    </w:p>
    <w:p>
      <w:pPr>
        <w:jc w:val="center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表1－1  毕业设计分组名单</w:t>
      </w:r>
    </w:p>
    <w:tbl>
      <w:tblPr>
        <w:tblStyle w:val="22"/>
        <w:tblW w:w="826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8"/>
        <w:gridCol w:w="1440"/>
        <w:gridCol w:w="4140"/>
        <w:gridCol w:w="18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28" w:type="dxa"/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序号</w:t>
            </w:r>
          </w:p>
        </w:tc>
        <w:tc>
          <w:tcPr>
            <w:tcW w:w="1440" w:type="dxa"/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姓名</w:t>
            </w:r>
          </w:p>
        </w:tc>
        <w:tc>
          <w:tcPr>
            <w:tcW w:w="4140" w:type="dxa"/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课题名称</w:t>
            </w:r>
          </w:p>
        </w:tc>
        <w:tc>
          <w:tcPr>
            <w:tcW w:w="1858" w:type="dxa"/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指导老师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28" w:type="dxa"/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</w:t>
            </w:r>
          </w:p>
        </w:tc>
        <w:tc>
          <w:tcPr>
            <w:tcW w:w="1440" w:type="dxa"/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张三</w:t>
            </w:r>
          </w:p>
        </w:tc>
        <w:tc>
          <w:tcPr>
            <w:tcW w:w="4140" w:type="dxa"/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cs="宋体"/>
                <w:color w:val="000000"/>
                <w:kern w:val="0"/>
                <w:sz w:val="20"/>
                <w:szCs w:val="20"/>
              </w:rPr>
              <w:t>基于</w:t>
            </w:r>
            <w:r>
              <w:rPr>
                <w:rFonts w:ascii="宋体" w:cs="宋体"/>
                <w:color w:val="000000"/>
                <w:kern w:val="0"/>
                <w:sz w:val="20"/>
                <w:szCs w:val="20"/>
              </w:rPr>
              <w:t>8051</w:t>
            </w:r>
            <w:r>
              <w:rPr>
                <w:rFonts w:hint="eastAsia" w:ascii="宋体" w:cs="宋体"/>
                <w:color w:val="000000"/>
                <w:kern w:val="0"/>
                <w:sz w:val="20"/>
                <w:szCs w:val="20"/>
              </w:rPr>
              <w:t>单片机的智能玩具小车设计与制作</w:t>
            </w:r>
          </w:p>
        </w:tc>
        <w:tc>
          <w:tcPr>
            <w:tcW w:w="1858" w:type="dxa"/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李四</w:t>
            </w:r>
          </w:p>
        </w:tc>
      </w:tr>
    </w:tbl>
    <w:p>
      <w:pPr>
        <w:spacing w:line="360" w:lineRule="auto"/>
        <w:jc w:val="center"/>
        <w:rPr>
          <w:rFonts w:ascii="宋体" w:hAnsi="宋体"/>
          <w:szCs w:val="21"/>
        </w:rPr>
      </w:pPr>
    </w:p>
    <w:p>
      <w:pPr>
        <w:spacing w:line="360" w:lineRule="auto"/>
        <w:rPr>
          <w:rFonts w:ascii="宋体" w:hAnsi="宋体"/>
          <w:b/>
          <w:sz w:val="24"/>
          <w:szCs w:val="28"/>
        </w:rPr>
      </w:pPr>
    </w:p>
    <w:p>
      <w:pPr>
        <w:spacing w:line="360" w:lineRule="auto"/>
        <w:rPr>
          <w:rFonts w:ascii="宋体" w:hAnsi="宋体"/>
          <w:b/>
          <w:sz w:val="24"/>
          <w:szCs w:val="28"/>
        </w:rPr>
      </w:pPr>
    </w:p>
    <w:p>
      <w:pPr>
        <w:spacing w:line="360" w:lineRule="auto"/>
        <w:rPr>
          <w:rFonts w:ascii="宋体" w:hAnsi="宋体"/>
          <w:b/>
          <w:sz w:val="24"/>
          <w:szCs w:val="28"/>
        </w:rPr>
      </w:pPr>
    </w:p>
    <w:p>
      <w:pPr>
        <w:spacing w:line="360" w:lineRule="auto"/>
        <w:rPr>
          <w:rFonts w:ascii="宋体" w:hAnsi="宋体"/>
          <w:b/>
          <w:sz w:val="24"/>
          <w:szCs w:val="28"/>
        </w:rPr>
      </w:pPr>
    </w:p>
    <w:p>
      <w:pPr>
        <w:spacing w:line="360" w:lineRule="auto"/>
        <w:rPr>
          <w:rFonts w:ascii="宋体" w:hAnsi="宋体"/>
          <w:b/>
          <w:sz w:val="24"/>
          <w:szCs w:val="28"/>
        </w:rPr>
      </w:pPr>
    </w:p>
    <w:p>
      <w:pPr>
        <w:spacing w:line="360" w:lineRule="auto"/>
        <w:rPr>
          <w:rFonts w:ascii="宋体" w:hAnsi="宋体"/>
          <w:b/>
          <w:sz w:val="24"/>
          <w:szCs w:val="28"/>
        </w:rPr>
      </w:pPr>
    </w:p>
    <w:p>
      <w:pPr>
        <w:spacing w:line="360" w:lineRule="auto"/>
        <w:rPr>
          <w:b/>
          <w:sz w:val="24"/>
          <w:szCs w:val="32"/>
        </w:rPr>
      </w:pPr>
      <w:r>
        <w:rPr>
          <w:rFonts w:hint="eastAsia" w:ascii="宋体" w:hAnsi="宋体"/>
          <w:b/>
          <w:sz w:val="24"/>
          <w:szCs w:val="28"/>
        </w:rPr>
        <w:t xml:space="preserve">2  </w:t>
      </w:r>
      <w:r>
        <w:rPr>
          <w:rFonts w:hint="eastAsia"/>
          <w:b/>
          <w:sz w:val="24"/>
          <w:szCs w:val="32"/>
        </w:rPr>
        <w:t>燃油锅炉控制系统结构分析</w:t>
      </w:r>
    </w:p>
    <w:p>
      <w:pPr>
        <w:spacing w:line="360" w:lineRule="auto"/>
        <w:ind w:firstLine="480" w:firstLine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……………</w:t>
      </w:r>
    </w:p>
    <w:p>
      <w:pPr>
        <w:spacing w:line="360" w:lineRule="auto"/>
        <w:ind w:left="1" w:leftChars="-2" w:hanging="5" w:hangingChars="2"/>
        <w:rPr>
          <w:rFonts w:ascii="宋体" w:hAnsi="宋体"/>
          <w:b/>
          <w:sz w:val="24"/>
        </w:rPr>
      </w:pPr>
    </w:p>
    <w:p>
      <w:pPr>
        <w:spacing w:line="360" w:lineRule="auto"/>
        <w:ind w:left="1" w:leftChars="-2" w:hanging="5" w:hangingChars="2"/>
        <w:rPr>
          <w:rFonts w:ascii="宋体" w:hAnsi="宋体"/>
          <w:b/>
          <w:sz w:val="24"/>
        </w:rPr>
      </w:pPr>
    </w:p>
    <w:p>
      <w:pPr>
        <w:spacing w:line="360" w:lineRule="auto"/>
        <w:ind w:left="1" w:leftChars="-2" w:hanging="5" w:hangingChars="2"/>
        <w:rPr>
          <w:rFonts w:ascii="宋体" w:hAnsi="宋体"/>
          <w:b/>
          <w:sz w:val="24"/>
        </w:rPr>
      </w:pPr>
    </w:p>
    <w:p>
      <w:pPr>
        <w:spacing w:line="360" w:lineRule="auto"/>
        <w:ind w:left="1" w:leftChars="-2" w:hanging="5" w:hangingChars="2"/>
        <w:rPr>
          <w:rFonts w:ascii="宋体" w:hAnsi="宋体"/>
          <w:b/>
          <w:sz w:val="24"/>
        </w:rPr>
      </w:pPr>
    </w:p>
    <w:p>
      <w:pPr>
        <w:spacing w:line="360" w:lineRule="auto"/>
        <w:ind w:left="1" w:leftChars="-2" w:hanging="5" w:hangingChars="2"/>
        <w:rPr>
          <w:rFonts w:ascii="宋体" w:hAnsi="宋体"/>
          <w:b/>
          <w:sz w:val="24"/>
        </w:rPr>
      </w:pPr>
    </w:p>
    <w:p>
      <w:pPr>
        <w:spacing w:line="360" w:lineRule="auto"/>
        <w:ind w:left="1" w:leftChars="-2" w:hanging="5" w:hangingChars="2"/>
        <w:rPr>
          <w:rFonts w:ascii="宋体" w:hAnsi="宋体"/>
          <w:b/>
          <w:sz w:val="24"/>
        </w:rPr>
      </w:pPr>
    </w:p>
    <w:p>
      <w:pPr>
        <w:spacing w:line="360" w:lineRule="auto"/>
        <w:ind w:left="1" w:leftChars="-2" w:hanging="5" w:hangingChars="2"/>
        <w:rPr>
          <w:rFonts w:ascii="宋体" w:hAnsi="宋体"/>
          <w:b/>
          <w:sz w:val="24"/>
        </w:rPr>
      </w:pPr>
    </w:p>
    <w:p>
      <w:pPr>
        <w:spacing w:line="360" w:lineRule="auto"/>
        <w:ind w:left="1" w:leftChars="-2" w:hanging="5" w:hangingChars="2"/>
        <w:rPr>
          <w:rFonts w:ascii="宋体" w:hAnsi="宋体"/>
          <w:b/>
          <w:sz w:val="24"/>
        </w:rPr>
      </w:pPr>
    </w:p>
    <w:p>
      <w:pPr>
        <w:spacing w:line="360" w:lineRule="auto"/>
        <w:ind w:left="1" w:leftChars="-2" w:hanging="5" w:hangingChars="2"/>
        <w:rPr>
          <w:rFonts w:ascii="宋体" w:hAnsi="宋体"/>
          <w:b/>
          <w:sz w:val="24"/>
        </w:rPr>
      </w:pPr>
    </w:p>
    <w:p>
      <w:pPr>
        <w:spacing w:line="360" w:lineRule="auto"/>
        <w:ind w:left="1" w:leftChars="-2" w:hanging="5" w:hangingChars="2"/>
        <w:rPr>
          <w:rFonts w:ascii="宋体" w:hAnsi="宋体"/>
          <w:b/>
          <w:sz w:val="24"/>
        </w:rPr>
      </w:pPr>
    </w:p>
    <w:p>
      <w:pPr>
        <w:spacing w:line="360" w:lineRule="auto"/>
        <w:ind w:left="1" w:leftChars="-2" w:hanging="5" w:hangingChars="2"/>
        <w:rPr>
          <w:rFonts w:ascii="宋体" w:hAnsi="宋体"/>
          <w:b/>
          <w:sz w:val="24"/>
        </w:rPr>
      </w:pPr>
    </w:p>
    <w:p>
      <w:pPr>
        <w:spacing w:line="360" w:lineRule="auto"/>
        <w:ind w:left="1" w:leftChars="-2" w:hanging="5" w:hangingChars="2"/>
        <w:rPr>
          <w:rFonts w:ascii="宋体" w:hAnsi="宋体"/>
          <w:b/>
          <w:sz w:val="24"/>
        </w:rPr>
      </w:pPr>
    </w:p>
    <w:p>
      <w:pPr>
        <w:spacing w:line="360" w:lineRule="auto"/>
        <w:ind w:left="1" w:leftChars="-2" w:hanging="5" w:hangingChars="2"/>
        <w:rPr>
          <w:rFonts w:ascii="宋体" w:hAnsi="宋体"/>
          <w:b/>
          <w:sz w:val="24"/>
        </w:rPr>
      </w:pPr>
    </w:p>
    <w:p>
      <w:pPr>
        <w:spacing w:line="360" w:lineRule="auto"/>
        <w:ind w:left="1" w:leftChars="-2" w:hanging="5" w:hangingChars="2"/>
        <w:rPr>
          <w:rFonts w:ascii="宋体" w:hAnsi="宋体"/>
          <w:b/>
          <w:sz w:val="24"/>
        </w:rPr>
      </w:pPr>
    </w:p>
    <w:p>
      <w:pPr>
        <w:spacing w:line="360" w:lineRule="auto"/>
        <w:ind w:left="1" w:leftChars="-2" w:hanging="5" w:hangingChars="2"/>
        <w:rPr>
          <w:rFonts w:ascii="宋体" w:hAnsi="宋体"/>
          <w:b/>
          <w:sz w:val="24"/>
        </w:rPr>
      </w:pPr>
    </w:p>
    <w:p>
      <w:pPr>
        <w:spacing w:line="360" w:lineRule="auto"/>
        <w:ind w:left="1" w:leftChars="-2" w:hanging="5" w:hangingChars="2"/>
        <w:rPr>
          <w:rFonts w:ascii="宋体" w:hAnsi="宋体"/>
          <w:b/>
          <w:sz w:val="24"/>
        </w:rPr>
      </w:pPr>
    </w:p>
    <w:p>
      <w:pPr>
        <w:spacing w:line="360" w:lineRule="auto"/>
        <w:ind w:left="1" w:leftChars="-2" w:hanging="5" w:hangingChars="2"/>
        <w:rPr>
          <w:rFonts w:ascii="宋体" w:hAnsi="宋体"/>
          <w:b/>
          <w:sz w:val="24"/>
        </w:rPr>
      </w:pPr>
    </w:p>
    <w:p>
      <w:pPr>
        <w:spacing w:line="360" w:lineRule="auto"/>
        <w:ind w:left="1" w:leftChars="-2" w:hanging="5" w:hangingChars="2"/>
        <w:rPr>
          <w:rFonts w:ascii="宋体" w:hAnsi="宋体"/>
          <w:b/>
          <w:sz w:val="24"/>
        </w:rPr>
      </w:pPr>
    </w:p>
    <w:p>
      <w:pPr>
        <w:spacing w:line="360" w:lineRule="auto"/>
        <w:ind w:left="1" w:leftChars="-2" w:hanging="5" w:hangingChars="2"/>
        <w:rPr>
          <w:rFonts w:ascii="宋体" w:hAnsi="宋体"/>
          <w:b/>
          <w:sz w:val="24"/>
        </w:rPr>
      </w:pPr>
    </w:p>
    <w:p>
      <w:pPr>
        <w:spacing w:line="360" w:lineRule="auto"/>
        <w:ind w:left="1" w:leftChars="-2" w:hanging="5" w:hangingChars="2"/>
        <w:rPr>
          <w:rFonts w:ascii="宋体" w:hAnsi="宋体"/>
          <w:b/>
          <w:sz w:val="24"/>
        </w:rPr>
      </w:pPr>
    </w:p>
    <w:p>
      <w:pPr>
        <w:spacing w:line="360" w:lineRule="auto"/>
        <w:ind w:left="1" w:leftChars="-2" w:hanging="5" w:hangingChars="2"/>
        <w:rPr>
          <w:rFonts w:ascii="宋体" w:hAnsi="宋体"/>
          <w:b/>
          <w:sz w:val="24"/>
        </w:rPr>
      </w:pPr>
    </w:p>
    <w:p>
      <w:pPr>
        <w:spacing w:line="360" w:lineRule="auto"/>
        <w:ind w:left="1" w:leftChars="-2" w:hanging="5" w:hangingChars="2"/>
        <w:rPr>
          <w:rFonts w:ascii="宋体" w:hAnsi="宋体"/>
          <w:b/>
          <w:sz w:val="24"/>
        </w:rPr>
      </w:pPr>
    </w:p>
    <w:p>
      <w:pPr>
        <w:spacing w:line="360" w:lineRule="auto"/>
        <w:ind w:left="1" w:leftChars="-2" w:hanging="5" w:hangingChars="2"/>
        <w:rPr>
          <w:rFonts w:ascii="宋体" w:hAnsi="宋体"/>
          <w:b/>
          <w:sz w:val="24"/>
        </w:rPr>
      </w:pPr>
    </w:p>
    <w:p>
      <w:pPr>
        <w:spacing w:line="360" w:lineRule="auto"/>
        <w:ind w:left="1" w:leftChars="-2" w:hanging="5" w:hangingChars="2"/>
        <w:rPr>
          <w:rFonts w:ascii="宋体" w:hAnsi="宋体"/>
          <w:b/>
          <w:sz w:val="24"/>
        </w:rPr>
      </w:pPr>
    </w:p>
    <w:p>
      <w:pPr>
        <w:spacing w:line="360" w:lineRule="auto"/>
        <w:ind w:left="1" w:leftChars="-2" w:hanging="5" w:hangingChars="2"/>
        <w:rPr>
          <w:rFonts w:ascii="宋体" w:hAnsi="宋体"/>
          <w:b/>
          <w:sz w:val="24"/>
        </w:rPr>
      </w:pPr>
    </w:p>
    <w:p>
      <w:pPr>
        <w:spacing w:line="360" w:lineRule="auto"/>
        <w:ind w:left="1" w:leftChars="-2" w:hanging="5" w:hangingChars="2"/>
        <w:rPr>
          <w:rFonts w:ascii="宋体" w:hAnsi="宋体"/>
          <w:b/>
          <w:sz w:val="24"/>
        </w:rPr>
      </w:pPr>
    </w:p>
    <w:p>
      <w:pPr>
        <w:spacing w:line="360" w:lineRule="auto"/>
        <w:ind w:left="1" w:leftChars="-2" w:hanging="5" w:hangingChars="2"/>
        <w:rPr>
          <w:rFonts w:ascii="宋体" w:hAnsi="宋体"/>
          <w:b/>
          <w:sz w:val="24"/>
        </w:rPr>
      </w:pPr>
    </w:p>
    <w:p>
      <w:pPr>
        <w:spacing w:line="360" w:lineRule="auto"/>
        <w:ind w:left="1" w:leftChars="-2" w:hanging="5" w:hangingChars="2"/>
        <w:rPr>
          <w:rFonts w:ascii="宋体" w:hAnsi="宋体"/>
          <w:b/>
          <w:sz w:val="24"/>
        </w:rPr>
      </w:pPr>
    </w:p>
    <w:p>
      <w:pPr>
        <w:spacing w:line="360" w:lineRule="auto"/>
        <w:ind w:left="1" w:leftChars="-2" w:hanging="5" w:hangingChars="2"/>
        <w:rPr>
          <w:rFonts w:ascii="宋体" w:hAnsi="宋体"/>
          <w:sz w:val="24"/>
        </w:rPr>
      </w:pPr>
      <w:r>
        <w:rPr>
          <w:rFonts w:hint="eastAsia" w:ascii="宋体" w:hAnsi="宋体"/>
          <w:b/>
          <w:sz w:val="24"/>
        </w:rPr>
        <w:t>结论与谢辞</w:t>
      </w:r>
    </w:p>
    <w:p>
      <w:pPr>
        <w:spacing w:line="360" w:lineRule="auto"/>
        <w:ind w:left="-4" w:leftChars="-2" w:firstLine="480" w:firstLineChars="200"/>
        <w:rPr>
          <w:rFonts w:ascii="宋体" w:hAnsi="宋体"/>
          <w:b/>
          <w:bCs/>
          <w:sz w:val="32"/>
          <w:szCs w:val="32"/>
        </w:rPr>
      </w:pPr>
      <w:r>
        <w:rPr>
          <w:rFonts w:hint="eastAsia" w:ascii="宋体" w:hAnsi="宋体"/>
          <w:sz w:val="24"/>
        </w:rPr>
        <w:t>***老师在我完成该论文过程中给予的悉心指导，……………</w:t>
      </w: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>参考文献</w:t>
      </w:r>
    </w:p>
    <w:p>
      <w:pPr>
        <w:spacing w:line="360" w:lineRule="auto"/>
        <w:ind w:left="617" w:hanging="616" w:hangingChars="257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[1] 刘炜.某节能灯厂汞污染现状及职业危害调查[J].职业与健康，2003,8：12～14.</w:t>
      </w:r>
    </w:p>
    <w:p>
      <w:pPr>
        <w:spacing w:line="360" w:lineRule="auto"/>
        <w:ind w:left="617" w:hanging="616" w:hangingChars="257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[2] 孙育才.ATMEL89C系列单片机及其应用[M] .清华大学出版社，2004,3：99～105.</w:t>
      </w:r>
    </w:p>
    <w:p>
      <w:pPr>
        <w:spacing w:line="360" w:lineRule="auto"/>
        <w:ind w:left="617" w:hanging="616" w:hangingChars="257"/>
        <w:rPr>
          <w:rFonts w:ascii="宋体" w:hAnsi="宋体"/>
          <w:sz w:val="24"/>
        </w:rPr>
      </w:pPr>
    </w:p>
    <w:p>
      <w:pPr>
        <w:spacing w:line="360" w:lineRule="auto"/>
        <w:ind w:left="617" w:hanging="616" w:hangingChars="257"/>
        <w:rPr>
          <w:rFonts w:ascii="宋体" w:hAnsi="宋体"/>
          <w:sz w:val="24"/>
        </w:rPr>
      </w:pPr>
    </w:p>
    <w:p>
      <w:pPr>
        <w:spacing w:line="360" w:lineRule="auto"/>
        <w:ind w:left="617" w:hanging="616" w:hangingChars="257"/>
        <w:rPr>
          <w:rFonts w:ascii="宋体" w:hAnsi="宋体"/>
          <w:sz w:val="24"/>
        </w:rPr>
      </w:pPr>
    </w:p>
    <w:p>
      <w:pPr>
        <w:spacing w:line="360" w:lineRule="auto"/>
        <w:ind w:left="617" w:hanging="616" w:hangingChars="257"/>
        <w:rPr>
          <w:rFonts w:ascii="宋体" w:hAnsi="宋体"/>
          <w:sz w:val="24"/>
        </w:rPr>
      </w:pPr>
    </w:p>
    <w:p>
      <w:pPr>
        <w:spacing w:line="360" w:lineRule="auto"/>
        <w:ind w:left="617" w:hanging="616" w:hangingChars="257"/>
        <w:rPr>
          <w:rFonts w:ascii="宋体" w:hAnsi="宋体"/>
          <w:sz w:val="24"/>
        </w:rPr>
      </w:pPr>
    </w:p>
    <w:p>
      <w:pPr>
        <w:spacing w:line="360" w:lineRule="auto"/>
        <w:ind w:left="617" w:hanging="616" w:hangingChars="257"/>
        <w:rPr>
          <w:rFonts w:ascii="宋体" w:hAnsi="宋体"/>
          <w:sz w:val="24"/>
        </w:rPr>
      </w:pPr>
    </w:p>
    <w:p>
      <w:pPr>
        <w:spacing w:line="360" w:lineRule="auto"/>
        <w:ind w:left="617" w:hanging="616" w:hangingChars="257"/>
        <w:rPr>
          <w:rFonts w:ascii="宋体" w:hAnsi="宋体"/>
          <w:sz w:val="24"/>
        </w:rPr>
      </w:pPr>
    </w:p>
    <w:p>
      <w:pPr>
        <w:spacing w:line="360" w:lineRule="auto"/>
        <w:ind w:left="617" w:hanging="616" w:hangingChars="257"/>
        <w:rPr>
          <w:rFonts w:ascii="宋体" w:hAnsi="宋体"/>
          <w:sz w:val="24"/>
        </w:rPr>
      </w:pPr>
    </w:p>
    <w:p>
      <w:pPr>
        <w:spacing w:line="360" w:lineRule="auto"/>
        <w:ind w:left="617" w:hanging="616" w:hangingChars="257"/>
        <w:rPr>
          <w:rFonts w:ascii="宋体" w:hAnsi="宋体"/>
          <w:sz w:val="24"/>
        </w:rPr>
      </w:pPr>
    </w:p>
    <w:p>
      <w:pPr>
        <w:spacing w:line="360" w:lineRule="auto"/>
        <w:ind w:left="617" w:hanging="616" w:hangingChars="257"/>
        <w:rPr>
          <w:rFonts w:ascii="宋体" w:hAnsi="宋体"/>
          <w:sz w:val="24"/>
        </w:rPr>
      </w:pPr>
    </w:p>
    <w:p>
      <w:pPr>
        <w:spacing w:line="360" w:lineRule="auto"/>
        <w:ind w:left="617" w:hanging="616" w:hangingChars="257"/>
        <w:rPr>
          <w:rFonts w:ascii="宋体" w:hAnsi="宋体"/>
          <w:sz w:val="24"/>
        </w:rPr>
      </w:pPr>
    </w:p>
    <w:p>
      <w:pPr>
        <w:spacing w:line="360" w:lineRule="auto"/>
        <w:ind w:left="617" w:hanging="616" w:hangingChars="257"/>
        <w:rPr>
          <w:rFonts w:ascii="宋体" w:hAnsi="宋体"/>
          <w:sz w:val="24"/>
        </w:rPr>
      </w:pPr>
    </w:p>
    <w:p>
      <w:pPr>
        <w:spacing w:line="360" w:lineRule="auto"/>
        <w:ind w:left="617" w:hanging="616" w:hangingChars="257"/>
        <w:rPr>
          <w:rFonts w:ascii="宋体" w:hAnsi="宋体"/>
          <w:sz w:val="24"/>
        </w:rPr>
      </w:pPr>
    </w:p>
    <w:p>
      <w:pPr>
        <w:spacing w:line="360" w:lineRule="auto"/>
        <w:ind w:left="617" w:hanging="616" w:hangingChars="257"/>
        <w:rPr>
          <w:rFonts w:ascii="宋体" w:hAnsi="宋体"/>
          <w:sz w:val="24"/>
        </w:rPr>
      </w:pPr>
    </w:p>
    <w:p>
      <w:pPr>
        <w:spacing w:line="360" w:lineRule="auto"/>
        <w:ind w:left="617" w:hanging="616" w:hangingChars="257"/>
        <w:rPr>
          <w:rFonts w:ascii="宋体" w:hAnsi="宋体"/>
          <w:sz w:val="24"/>
        </w:rPr>
      </w:pPr>
    </w:p>
    <w:p>
      <w:pPr>
        <w:spacing w:line="360" w:lineRule="auto"/>
        <w:ind w:left="617" w:hanging="616" w:hangingChars="257"/>
        <w:rPr>
          <w:rFonts w:ascii="宋体" w:hAnsi="宋体"/>
          <w:sz w:val="24"/>
        </w:rPr>
      </w:pPr>
    </w:p>
    <w:p>
      <w:pPr>
        <w:spacing w:line="360" w:lineRule="auto"/>
        <w:ind w:left="617" w:hanging="616" w:hangingChars="257"/>
        <w:rPr>
          <w:rFonts w:ascii="宋体" w:hAnsi="宋体"/>
          <w:sz w:val="24"/>
        </w:rPr>
      </w:pPr>
    </w:p>
    <w:p>
      <w:pPr>
        <w:spacing w:line="360" w:lineRule="auto"/>
        <w:ind w:left="617" w:hanging="616" w:hangingChars="257"/>
        <w:rPr>
          <w:rFonts w:ascii="宋体" w:hAnsi="宋体"/>
          <w:sz w:val="24"/>
        </w:rPr>
      </w:pPr>
    </w:p>
    <w:p>
      <w:pPr>
        <w:spacing w:line="360" w:lineRule="auto"/>
        <w:ind w:left="617" w:hanging="616" w:hangingChars="257"/>
        <w:rPr>
          <w:rFonts w:ascii="宋体" w:hAnsi="宋体"/>
          <w:sz w:val="24"/>
        </w:rPr>
      </w:pPr>
    </w:p>
    <w:p>
      <w:pPr>
        <w:spacing w:line="360" w:lineRule="auto"/>
        <w:ind w:left="617" w:hanging="616" w:hangingChars="257"/>
        <w:rPr>
          <w:rFonts w:ascii="宋体" w:hAnsi="宋体"/>
          <w:sz w:val="24"/>
        </w:rPr>
      </w:pPr>
    </w:p>
    <w:p>
      <w:pPr>
        <w:spacing w:line="360" w:lineRule="auto"/>
        <w:ind w:left="617" w:hanging="616" w:hangingChars="257"/>
        <w:rPr>
          <w:rFonts w:ascii="宋体" w:hAnsi="宋体"/>
          <w:sz w:val="24"/>
        </w:rPr>
      </w:pPr>
    </w:p>
    <w:p>
      <w:pPr>
        <w:spacing w:line="360" w:lineRule="auto"/>
        <w:ind w:left="617" w:hanging="616" w:hangingChars="257"/>
        <w:rPr>
          <w:rFonts w:ascii="宋体" w:hAnsi="宋体"/>
          <w:sz w:val="24"/>
        </w:rPr>
      </w:pPr>
    </w:p>
    <w:p>
      <w:pPr>
        <w:spacing w:line="360" w:lineRule="auto"/>
        <w:ind w:left="617" w:hanging="616" w:hangingChars="257"/>
        <w:rPr>
          <w:rFonts w:ascii="宋体" w:hAnsi="宋体"/>
          <w:sz w:val="24"/>
        </w:rPr>
      </w:pPr>
    </w:p>
    <w:p>
      <w:pPr>
        <w:spacing w:line="360" w:lineRule="auto"/>
        <w:ind w:left="617" w:hanging="616" w:hangingChars="257"/>
        <w:rPr>
          <w:rFonts w:ascii="宋体" w:hAnsi="宋体"/>
          <w:sz w:val="24"/>
        </w:rPr>
      </w:pPr>
    </w:p>
    <w:p>
      <w:pPr>
        <w:spacing w:line="360" w:lineRule="auto"/>
        <w:ind w:left="617" w:hanging="616" w:hangingChars="257"/>
        <w:rPr>
          <w:rFonts w:ascii="宋体" w:hAnsi="宋体"/>
          <w:sz w:val="24"/>
        </w:rPr>
      </w:pPr>
    </w:p>
    <w:p>
      <w:pPr>
        <w:spacing w:line="360" w:lineRule="auto"/>
        <w:ind w:left="617" w:hanging="616" w:hangingChars="257"/>
        <w:rPr>
          <w:rFonts w:ascii="宋体" w:hAnsi="宋体"/>
          <w:sz w:val="24"/>
        </w:rPr>
      </w:pPr>
    </w:p>
    <w:p>
      <w:pPr>
        <w:spacing w:line="360" w:lineRule="auto"/>
        <w:rPr>
          <w:rFonts w:ascii="宋体" w:hAnsi="宋体"/>
          <w:b/>
          <w:bCs/>
          <w:sz w:val="32"/>
          <w:szCs w:val="32"/>
        </w:rPr>
      </w:pPr>
    </w:p>
    <w:p>
      <w:pPr>
        <w:spacing w:line="360" w:lineRule="auto"/>
        <w:rPr>
          <w:rFonts w:ascii="宋体" w:hAnsi="宋体"/>
          <w:b/>
          <w:bCs/>
          <w:sz w:val="24"/>
        </w:rPr>
      </w:pPr>
      <w:r>
        <w:rPr>
          <w:rFonts w:hint="eastAsia" w:ascii="宋体" w:hAnsi="宋体"/>
          <w:b/>
          <w:bCs/>
          <w:sz w:val="24"/>
        </w:rPr>
        <w:t>附件1．程序清单</w:t>
      </w:r>
    </w:p>
    <w:p>
      <w:pPr>
        <w:spacing w:line="360" w:lineRule="auto"/>
        <w:rPr>
          <w:rFonts w:ascii="宋体" w:hAnsi="宋体"/>
          <w:bCs/>
          <w:sz w:val="24"/>
        </w:rPr>
      </w:pPr>
    </w:p>
    <w:p>
      <w:pPr>
        <w:spacing w:line="360" w:lineRule="auto"/>
        <w:rPr>
          <w:rFonts w:ascii="宋体" w:hAnsi="宋体"/>
          <w:bCs/>
          <w:sz w:val="24"/>
        </w:rPr>
      </w:pPr>
    </w:p>
    <w:p>
      <w:pPr>
        <w:spacing w:line="360" w:lineRule="auto"/>
        <w:rPr>
          <w:rFonts w:ascii="宋体" w:hAnsi="宋体"/>
          <w:bCs/>
          <w:sz w:val="24"/>
        </w:rPr>
      </w:pPr>
    </w:p>
    <w:p>
      <w:pPr>
        <w:spacing w:line="360" w:lineRule="auto"/>
        <w:rPr>
          <w:rFonts w:ascii="宋体" w:hAnsi="宋体"/>
          <w:bCs/>
          <w:sz w:val="24"/>
        </w:rPr>
      </w:pPr>
    </w:p>
    <w:p>
      <w:pPr>
        <w:spacing w:line="360" w:lineRule="auto"/>
        <w:rPr>
          <w:rFonts w:ascii="宋体" w:hAnsi="宋体"/>
          <w:bCs/>
          <w:sz w:val="24"/>
        </w:rPr>
      </w:pPr>
    </w:p>
    <w:p>
      <w:pPr>
        <w:spacing w:line="360" w:lineRule="auto"/>
        <w:rPr>
          <w:rFonts w:ascii="宋体" w:hAnsi="宋体"/>
          <w:bCs/>
          <w:sz w:val="24"/>
        </w:rPr>
      </w:pPr>
    </w:p>
    <w:p>
      <w:pPr>
        <w:spacing w:line="360" w:lineRule="auto"/>
        <w:rPr>
          <w:rFonts w:ascii="宋体" w:hAnsi="宋体"/>
          <w:bCs/>
          <w:sz w:val="24"/>
        </w:rPr>
      </w:pPr>
    </w:p>
    <w:p>
      <w:pPr>
        <w:spacing w:line="360" w:lineRule="auto"/>
        <w:rPr>
          <w:rFonts w:ascii="宋体" w:hAnsi="宋体"/>
          <w:bCs/>
          <w:sz w:val="24"/>
        </w:rPr>
      </w:pPr>
    </w:p>
    <w:p>
      <w:pPr>
        <w:spacing w:line="360" w:lineRule="auto"/>
        <w:rPr>
          <w:rFonts w:ascii="宋体" w:hAnsi="宋体"/>
          <w:bCs/>
          <w:sz w:val="24"/>
        </w:rPr>
      </w:pPr>
    </w:p>
    <w:p>
      <w:pPr>
        <w:spacing w:line="360" w:lineRule="auto"/>
        <w:rPr>
          <w:rFonts w:ascii="宋体" w:hAnsi="宋体"/>
          <w:b/>
          <w:bCs/>
          <w:sz w:val="24"/>
        </w:rPr>
      </w:pPr>
      <w:r>
        <w:rPr>
          <w:rFonts w:hint="eastAsia" w:ascii="宋体" w:hAnsi="宋体"/>
          <w:b/>
          <w:bCs/>
          <w:sz w:val="24"/>
        </w:rPr>
        <w:t>附件2．硬件电路图</w:t>
      </w:r>
    </w:p>
    <w:sectPr>
      <w:footerReference r:id="rId4" w:type="default"/>
      <w:pgSz w:w="11906" w:h="16838"/>
      <w:pgMar w:top="1418" w:right="1134" w:bottom="1134" w:left="1134" w:header="851" w:footer="992" w:gutter="567"/>
      <w:pgNumType w:fmt="numberInDash" w:start="1"/>
      <w:cols w:space="425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华文行楷">
    <w:altName w:val="微软雅黑"/>
    <w:panose1 w:val="02010800040101010101"/>
    <w:charset w:val="86"/>
    <w:family w:val="auto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framePr w:wrap="around" w:vAnchor="text" w:hAnchor="margin" w:xAlign="center" w:y="1"/>
      <w:rPr>
        <w:rStyle w:val="27"/>
      </w:rPr>
    </w:pPr>
    <w:r>
      <w:rPr>
        <w:rStyle w:val="27"/>
      </w:rPr>
      <w:fldChar w:fldCharType="begin"/>
    </w:r>
    <w:r>
      <w:rPr>
        <w:rStyle w:val="27"/>
      </w:rPr>
      <w:instrText xml:space="preserve">PAGE  </w:instrText>
    </w:r>
    <w:r>
      <w:rPr>
        <w:rStyle w:val="27"/>
      </w:rPr>
      <w:fldChar w:fldCharType="end"/>
    </w:r>
  </w:p>
  <w:p>
    <w:pPr>
      <w:pStyle w:val="1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framePr w:wrap="around" w:vAnchor="text" w:hAnchor="margin" w:xAlign="center" w:y="1"/>
      <w:rPr>
        <w:rStyle w:val="27"/>
      </w:rPr>
    </w:pPr>
    <w:r>
      <w:rPr>
        <w:rStyle w:val="27"/>
      </w:rPr>
      <w:fldChar w:fldCharType="begin"/>
    </w:r>
    <w:r>
      <w:rPr>
        <w:rStyle w:val="27"/>
      </w:rPr>
      <w:instrText xml:space="preserve">PAGE  </w:instrText>
    </w:r>
    <w:r>
      <w:rPr>
        <w:rStyle w:val="27"/>
      </w:rPr>
      <w:fldChar w:fldCharType="separate"/>
    </w:r>
    <w:r>
      <w:rPr>
        <w:rStyle w:val="27"/>
      </w:rPr>
      <w:t>- 7 -</w:t>
    </w:r>
    <w:r>
      <w:rPr>
        <w:rStyle w:val="27"/>
      </w:rPr>
      <w:fldChar w:fldCharType="end"/>
    </w:r>
  </w:p>
  <w:p>
    <w:pPr>
      <w:pStyle w:val="16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3FD2F44"/>
    <w:multiLevelType w:val="multilevel"/>
    <w:tmpl w:val="33FD2F44"/>
    <w:lvl w:ilvl="0" w:tentative="0">
      <w:start w:val="2"/>
      <w:numFmt w:val="decimal"/>
      <w:lvlText w:val="%1"/>
      <w:lvlJc w:val="left"/>
      <w:pPr>
        <w:tabs>
          <w:tab w:val="left" w:pos="360"/>
        </w:tabs>
        <w:ind w:left="360" w:hanging="360"/>
      </w:pPr>
      <w:rPr>
        <w:rFonts w:hint="default" w:ascii="宋体" w:hAnsi="宋体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LU HY">
    <w15:presenceInfo w15:providerId="Windows Live" w15:userId="d5957b0f26bf10c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MzMmE5Njg2MmJkYjg5MTc0NzZlMjNiMDE4NjVkZjgifQ=="/>
  </w:docVars>
  <w:rsids>
    <w:rsidRoot w:val="00EF455E"/>
    <w:rsid w:val="00006552"/>
    <w:rsid w:val="00015F43"/>
    <w:rsid w:val="000720E9"/>
    <w:rsid w:val="00091E93"/>
    <w:rsid w:val="000C1EC8"/>
    <w:rsid w:val="000C4CD2"/>
    <w:rsid w:val="000C683A"/>
    <w:rsid w:val="000D0F71"/>
    <w:rsid w:val="000E1254"/>
    <w:rsid w:val="00124734"/>
    <w:rsid w:val="001452C9"/>
    <w:rsid w:val="00151917"/>
    <w:rsid w:val="00155E5F"/>
    <w:rsid w:val="00174F5D"/>
    <w:rsid w:val="00187070"/>
    <w:rsid w:val="001F1BB5"/>
    <w:rsid w:val="002375C0"/>
    <w:rsid w:val="00255748"/>
    <w:rsid w:val="002D19E2"/>
    <w:rsid w:val="002E42A3"/>
    <w:rsid w:val="00305D23"/>
    <w:rsid w:val="00327D58"/>
    <w:rsid w:val="00346E37"/>
    <w:rsid w:val="00350513"/>
    <w:rsid w:val="003715A2"/>
    <w:rsid w:val="003F1712"/>
    <w:rsid w:val="00454194"/>
    <w:rsid w:val="00493FBE"/>
    <w:rsid w:val="004A1EDC"/>
    <w:rsid w:val="004C598A"/>
    <w:rsid w:val="004E1C32"/>
    <w:rsid w:val="004E29E1"/>
    <w:rsid w:val="004E3FC2"/>
    <w:rsid w:val="005C47B9"/>
    <w:rsid w:val="005E3930"/>
    <w:rsid w:val="005F7982"/>
    <w:rsid w:val="00632505"/>
    <w:rsid w:val="00637868"/>
    <w:rsid w:val="00644B8D"/>
    <w:rsid w:val="00653E6D"/>
    <w:rsid w:val="006949A6"/>
    <w:rsid w:val="006A50DD"/>
    <w:rsid w:val="006B6306"/>
    <w:rsid w:val="006C33F8"/>
    <w:rsid w:val="007169F6"/>
    <w:rsid w:val="00727B5C"/>
    <w:rsid w:val="007604A7"/>
    <w:rsid w:val="007644F7"/>
    <w:rsid w:val="00773619"/>
    <w:rsid w:val="00781A43"/>
    <w:rsid w:val="00784DC4"/>
    <w:rsid w:val="007A4C34"/>
    <w:rsid w:val="007B5BF1"/>
    <w:rsid w:val="007D0574"/>
    <w:rsid w:val="00842D8F"/>
    <w:rsid w:val="00853056"/>
    <w:rsid w:val="00864CDA"/>
    <w:rsid w:val="00873FBF"/>
    <w:rsid w:val="00874184"/>
    <w:rsid w:val="00874AD5"/>
    <w:rsid w:val="008859EB"/>
    <w:rsid w:val="0088694E"/>
    <w:rsid w:val="00946451"/>
    <w:rsid w:val="00963BAF"/>
    <w:rsid w:val="0096591B"/>
    <w:rsid w:val="009920D4"/>
    <w:rsid w:val="009D5357"/>
    <w:rsid w:val="009F0FEE"/>
    <w:rsid w:val="009F68D5"/>
    <w:rsid w:val="00A111E9"/>
    <w:rsid w:val="00A14859"/>
    <w:rsid w:val="00A34516"/>
    <w:rsid w:val="00A5149D"/>
    <w:rsid w:val="00A6542B"/>
    <w:rsid w:val="00A73BA2"/>
    <w:rsid w:val="00AB3E3D"/>
    <w:rsid w:val="00AB69D9"/>
    <w:rsid w:val="00AC44D7"/>
    <w:rsid w:val="00AD397C"/>
    <w:rsid w:val="00AE507B"/>
    <w:rsid w:val="00B368C5"/>
    <w:rsid w:val="00B66355"/>
    <w:rsid w:val="00B93DF8"/>
    <w:rsid w:val="00C21A42"/>
    <w:rsid w:val="00C251FA"/>
    <w:rsid w:val="00C25C11"/>
    <w:rsid w:val="00C3372E"/>
    <w:rsid w:val="00C56880"/>
    <w:rsid w:val="00C5722A"/>
    <w:rsid w:val="00C857C3"/>
    <w:rsid w:val="00C87832"/>
    <w:rsid w:val="00CB49B5"/>
    <w:rsid w:val="00CD5E22"/>
    <w:rsid w:val="00D0700C"/>
    <w:rsid w:val="00D17805"/>
    <w:rsid w:val="00D558D4"/>
    <w:rsid w:val="00DA0216"/>
    <w:rsid w:val="00DB7702"/>
    <w:rsid w:val="00DC1A42"/>
    <w:rsid w:val="00DF4DCD"/>
    <w:rsid w:val="00E73BE1"/>
    <w:rsid w:val="00EF455E"/>
    <w:rsid w:val="00F06401"/>
    <w:rsid w:val="00F67643"/>
    <w:rsid w:val="00F817CD"/>
    <w:rsid w:val="00FD6C32"/>
    <w:rsid w:val="00FF4577"/>
    <w:rsid w:val="1A4337B9"/>
    <w:rsid w:val="2C1A013C"/>
    <w:rsid w:val="64832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tabs>
        <w:tab w:val="left" w:pos="1252"/>
      </w:tabs>
      <w:spacing w:line="480" w:lineRule="exact"/>
      <w:ind w:left="1252" w:hanging="628"/>
      <w:outlineLvl w:val="0"/>
    </w:pPr>
    <w:rPr>
      <w:rFonts w:eastAsia="仿宋_GB2312"/>
      <w:b/>
      <w:sz w:val="28"/>
      <w:szCs w:val="20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qFormat/>
    <w:uiPriority w:val="0"/>
    <w:pPr>
      <w:tabs>
        <w:tab w:val="left" w:pos="1174"/>
      </w:tabs>
      <w:spacing w:line="480" w:lineRule="exact"/>
      <w:ind w:firstLine="454"/>
      <w:outlineLvl w:val="3"/>
    </w:pPr>
    <w:rPr>
      <w:rFonts w:eastAsia="仿宋_GB2312"/>
      <w:sz w:val="28"/>
      <w:szCs w:val="20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qFormat/>
    <w:uiPriority w:val="0"/>
    <w:pPr>
      <w:tabs>
        <w:tab w:val="left" w:pos="624"/>
      </w:tabs>
      <w:spacing w:line="480" w:lineRule="exact"/>
      <w:ind w:firstLine="737"/>
      <w:outlineLvl w:val="5"/>
    </w:pPr>
    <w:rPr>
      <w:rFonts w:eastAsia="仿宋_GB2312"/>
      <w:sz w:val="28"/>
      <w:szCs w:val="20"/>
    </w:rPr>
  </w:style>
  <w:style w:type="paragraph" w:styleId="8">
    <w:name w:val="heading 7"/>
    <w:basedOn w:val="1"/>
    <w:next w:val="9"/>
    <w:qFormat/>
    <w:uiPriority w:val="0"/>
    <w:pPr>
      <w:keepNext/>
      <w:keepLines/>
      <w:tabs>
        <w:tab w:val="left" w:pos="1381"/>
      </w:tabs>
      <w:spacing w:before="240" w:after="64" w:line="320" w:lineRule="atLeast"/>
      <w:ind w:firstLine="1021"/>
      <w:outlineLvl w:val="6"/>
    </w:pPr>
    <w:rPr>
      <w:rFonts w:eastAsia="仿宋_GB2312"/>
      <w:b/>
      <w:sz w:val="24"/>
      <w:szCs w:val="20"/>
    </w:rPr>
  </w:style>
  <w:style w:type="paragraph" w:styleId="10">
    <w:name w:val="heading 8"/>
    <w:basedOn w:val="1"/>
    <w:next w:val="9"/>
    <w:qFormat/>
    <w:uiPriority w:val="0"/>
    <w:pPr>
      <w:keepNext/>
      <w:keepLines/>
      <w:tabs>
        <w:tab w:val="left" w:pos="3232"/>
      </w:tabs>
      <w:spacing w:before="240" w:after="64" w:line="320" w:lineRule="atLeast"/>
      <w:ind w:left="3232" w:hanging="1077"/>
      <w:outlineLvl w:val="7"/>
    </w:pPr>
    <w:rPr>
      <w:rFonts w:ascii="Arial" w:hAnsi="Arial" w:eastAsia="黑体"/>
      <w:sz w:val="24"/>
      <w:szCs w:val="20"/>
    </w:rPr>
  </w:style>
  <w:style w:type="paragraph" w:styleId="11">
    <w:name w:val="heading 9"/>
    <w:basedOn w:val="1"/>
    <w:next w:val="9"/>
    <w:qFormat/>
    <w:uiPriority w:val="0"/>
    <w:pPr>
      <w:keepNext/>
      <w:keepLines/>
      <w:tabs>
        <w:tab w:val="left" w:pos="4196"/>
      </w:tabs>
      <w:spacing w:before="240" w:after="64" w:line="320" w:lineRule="atLeast"/>
      <w:ind w:left="4196" w:hanging="936"/>
      <w:outlineLvl w:val="8"/>
    </w:pPr>
    <w:rPr>
      <w:rFonts w:ascii="Arial" w:hAnsi="Arial" w:eastAsia="黑体"/>
      <w:szCs w:val="20"/>
    </w:rPr>
  </w:style>
  <w:style w:type="character" w:default="1" w:styleId="25">
    <w:name w:val="Default Paragraph Font"/>
    <w:semiHidden/>
    <w:unhideWhenUsed/>
    <w:uiPriority w:val="1"/>
  </w:style>
  <w:style w:type="table" w:default="1" w:styleId="2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Normal Indent"/>
    <w:basedOn w:val="1"/>
    <w:uiPriority w:val="0"/>
    <w:pPr>
      <w:ind w:firstLine="420" w:firstLineChars="200"/>
    </w:pPr>
  </w:style>
  <w:style w:type="paragraph" w:styleId="12">
    <w:name w:val="Body Text Indent"/>
    <w:basedOn w:val="1"/>
    <w:uiPriority w:val="0"/>
    <w:pPr>
      <w:spacing w:after="120"/>
      <w:ind w:left="420" w:leftChars="200"/>
    </w:pPr>
  </w:style>
  <w:style w:type="paragraph" w:styleId="13">
    <w:name w:val="Date"/>
    <w:basedOn w:val="1"/>
    <w:next w:val="1"/>
    <w:uiPriority w:val="0"/>
    <w:pPr>
      <w:ind w:left="100"/>
    </w:pPr>
    <w:rPr>
      <w:sz w:val="28"/>
      <w:szCs w:val="20"/>
    </w:rPr>
  </w:style>
  <w:style w:type="paragraph" w:styleId="14">
    <w:name w:val="Body Text Indent 2"/>
    <w:basedOn w:val="1"/>
    <w:uiPriority w:val="0"/>
    <w:pPr>
      <w:spacing w:line="360" w:lineRule="auto"/>
      <w:ind w:left="420" w:leftChars="200" w:firstLine="360" w:firstLineChars="200"/>
    </w:pPr>
    <w:rPr>
      <w:sz w:val="18"/>
    </w:rPr>
  </w:style>
  <w:style w:type="paragraph" w:styleId="15">
    <w:name w:val="endnote text"/>
    <w:basedOn w:val="1"/>
    <w:semiHidden/>
    <w:uiPriority w:val="0"/>
    <w:pPr>
      <w:adjustRightInd w:val="0"/>
      <w:jc w:val="left"/>
      <w:textAlignment w:val="baseline"/>
    </w:pPr>
    <w:rPr>
      <w:szCs w:val="20"/>
    </w:rPr>
  </w:style>
  <w:style w:type="paragraph" w:styleId="16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7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8">
    <w:name w:val="toc 1"/>
    <w:basedOn w:val="1"/>
    <w:next w:val="1"/>
    <w:semiHidden/>
    <w:uiPriority w:val="0"/>
    <w:pPr>
      <w:tabs>
        <w:tab w:val="right" w:leader="dot" w:pos="8777"/>
      </w:tabs>
      <w:spacing w:line="300" w:lineRule="auto"/>
      <w:ind w:firstLine="588" w:firstLineChars="245"/>
      <w:jc w:val="left"/>
    </w:pPr>
    <w:rPr>
      <w:rFonts w:ascii="宋体" w:hAnsi="宋体"/>
      <w:bCs/>
      <w:caps/>
      <w:sz w:val="24"/>
    </w:rPr>
  </w:style>
  <w:style w:type="paragraph" w:styleId="19">
    <w:name w:val="HTML Preformatted"/>
    <w:basedOn w:val="1"/>
    <w:uiPriority w:val="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paragraph" w:styleId="20">
    <w:name w:val="Normal (Web)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  <w:szCs w:val="20"/>
    </w:rPr>
  </w:style>
  <w:style w:type="paragraph" w:styleId="21">
    <w:name w:val="Title"/>
    <w:basedOn w:val="1"/>
    <w:qFormat/>
    <w:uiPriority w:val="0"/>
    <w:pPr>
      <w:spacing w:before="120" w:after="120" w:line="560" w:lineRule="exact"/>
      <w:jc w:val="center"/>
      <w:outlineLvl w:val="1"/>
    </w:pPr>
    <w:rPr>
      <w:rFonts w:ascii="Arial" w:hAnsi="Arial" w:eastAsia="黑体"/>
      <w:b/>
      <w:sz w:val="36"/>
      <w:szCs w:val="20"/>
    </w:rPr>
  </w:style>
  <w:style w:type="table" w:styleId="23">
    <w:name w:val="Table Grid"/>
    <w:basedOn w:val="2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24">
    <w:name w:val="Table Simple 1"/>
    <w:basedOn w:val="22"/>
    <w:semiHidden/>
    <w:uiPriority w:val="0"/>
    <w:pPr>
      <w:widowControl w:val="0"/>
      <w:spacing w:beforeLines="50" w:afterLines="50"/>
      <w:jc w:val="both"/>
    </w:pPr>
    <w:tblPr>
      <w:tblBorders>
        <w:top w:val="single" w:color="008000" w:sz="12" w:space="0"/>
        <w:bottom w:val="single" w:color="008000" w:sz="12" w:space="0"/>
      </w:tblBorders>
    </w:tbl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character" w:styleId="26">
    <w:name w:val="Strong"/>
    <w:qFormat/>
    <w:uiPriority w:val="0"/>
    <w:rPr>
      <w:b/>
      <w:bCs/>
    </w:rPr>
  </w:style>
  <w:style w:type="character" w:styleId="27">
    <w:name w:val="page number"/>
    <w:basedOn w:val="25"/>
    <w:uiPriority w:val="0"/>
  </w:style>
  <w:style w:type="character" w:styleId="28">
    <w:name w:val="Hyperlink"/>
    <w:uiPriority w:val="0"/>
    <w:rPr>
      <w:rFonts w:hint="default" w:ascii="ˎ̥" w:hAnsi="ˎ̥"/>
      <w:color w:val="000000"/>
      <w:sz w:val="18"/>
      <w:szCs w:val="18"/>
      <w:u w:val="none"/>
    </w:rPr>
  </w:style>
  <w:style w:type="paragraph" w:customStyle="1" w:styleId="29">
    <w:name w:val="Char"/>
    <w:basedOn w:val="1"/>
    <w:uiPriority w:val="0"/>
  </w:style>
  <w:style w:type="paragraph" w:styleId="30">
    <w:name w:val="List Paragraph"/>
    <w:basedOn w:val="1"/>
    <w:qFormat/>
    <w:uiPriority w:val="0"/>
    <w:pPr>
      <w:ind w:firstLine="420" w:firstLineChars="200"/>
    </w:pPr>
    <w:rPr>
      <w:rFonts w:ascii="Calibri" w:hAnsi="Calibri"/>
      <w:szCs w:val="22"/>
    </w:rPr>
  </w:style>
  <w:style w:type="paragraph" w:customStyle="1" w:styleId="31">
    <w:name w:val="一级标题"/>
    <w:basedOn w:val="1"/>
    <w:next w:val="1"/>
    <w:uiPriority w:val="0"/>
    <w:pPr>
      <w:spacing w:line="240" w:lineRule="exact"/>
      <w:ind w:firstLine="626"/>
      <w:outlineLvl w:val="3"/>
    </w:pPr>
    <w:rPr>
      <w:rFonts w:eastAsia="仿宋_GB2312"/>
      <w:szCs w:val="20"/>
    </w:rPr>
  </w:style>
  <w:style w:type="character" w:customStyle="1" w:styleId="32">
    <w:name w:val="样式 仿宋_GB2312 四号1"/>
    <w:uiPriority w:val="0"/>
    <w:rPr>
      <w:rFonts w:ascii="仿宋_GB2312" w:hAnsi="仿宋_GB2312" w:eastAsia="仿宋_GB2312"/>
      <w:sz w:val="24"/>
    </w:rPr>
  </w:style>
  <w:style w:type="character" w:customStyle="1" w:styleId="33">
    <w:name w:val="style31"/>
    <w:uiPriority w:val="0"/>
    <w:rPr>
      <w:color w:val="FF9900"/>
    </w:rPr>
  </w:style>
  <w:style w:type="paragraph" w:customStyle="1" w:styleId="34">
    <w:name w:val="Revision"/>
    <w:hidden/>
    <w:semiHidden/>
    <w:uiPriority w:val="99"/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emf"/><Relationship Id="rId7" Type="http://schemas.openxmlformats.org/officeDocument/2006/relationships/oleObject" Target="embeddings/oleObject1.bin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2" Type="http://schemas.microsoft.com/office/2011/relationships/people" Target="people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9</Pages>
  <Words>680</Words>
  <Characters>1254</Characters>
  <Lines>73</Lines>
  <Paragraphs>69</Paragraphs>
  <TotalTime>8</TotalTime>
  <ScaleCrop>false</ScaleCrop>
  <LinksUpToDate>false</LinksUpToDate>
  <CharactersWithSpaces>1865</CharactersWithSpaces>
  <Application>WPS Office_12.1.0.15398_F1E327BC-269C-435d-A152-05C5408002CA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2018-05-04T06:26:00Z</dcterms:created>
  <dc:creator>徐澍敏</dc:creator>
  <cp:lastModifiedBy>ddpctt</cp:lastModifiedBy>
  <dcterms:modified xsi:type="dcterms:W3CDTF">2023-10-31T07:42:39Z</dcterms:modified>
  <dc:title>金  华  职  业  技  术  学  院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2052-12.1.0.15398</vt:lpwstr>
  </property>
  <property fmtid="{D5CDD505-2E9C-101B-9397-08002B2CF9AE}" pid="3" name="ICV">
    <vt:lpwstr>D2A8647D6A874EACB51201A74E777FC1_12</vt:lpwstr>
  </property>
</Properties>
</file>